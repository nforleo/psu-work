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74ED2" w:rsidP="074DBF9E" w:rsidRDefault="16A1374B" w14:paraId="78E5F9BB" w14:textId="0D5C27D8">
      <w:pPr>
        <w:pStyle w:val="Heading2"/>
      </w:pPr>
      <w:r w:rsidRPr="750FA833">
        <w:rPr>
          <w:rFonts w:ascii="Calibri" w:hAnsi="Calibri" w:eastAsia="Calibri" w:cs="Calibri"/>
          <w:b/>
          <w:bCs/>
          <w:color w:val="074D8C"/>
          <w:sz w:val="24"/>
          <w:szCs w:val="24"/>
        </w:rPr>
        <w:t>Checkpoint #1</w:t>
      </w:r>
      <w:r w:rsidRPr="750FA833" w:rsidR="4A0C62A6">
        <w:rPr>
          <w:rFonts w:ascii="Calibri" w:hAnsi="Calibri" w:eastAsia="Calibri" w:cs="Calibri"/>
          <w:b/>
          <w:bCs/>
          <w:color w:val="074D8C"/>
          <w:sz w:val="24"/>
          <w:szCs w:val="24"/>
        </w:rPr>
        <w:t xml:space="preserve">: </w:t>
      </w:r>
    </w:p>
    <w:p w:rsidR="4A0C62A6" w:rsidP="750FA833" w:rsidRDefault="4A0C62A6" w14:paraId="1EA00ECF" w14:textId="0F2905E2">
      <w:r w:rsidRPr="750FA833">
        <w:rPr>
          <w:color w:val="2D3B45"/>
          <w:sz w:val="24"/>
          <w:szCs w:val="24"/>
        </w:rPr>
        <w:t>Focuses on identifying and characterizing the quality attributes that have a strong influence on the architecture of the system. Your team collectively come into an agreement on the quality attributes characterized as scenarios and their prioritization.</w:t>
      </w:r>
    </w:p>
    <w:p w:rsidR="00374ED2" w:rsidRDefault="35C339CC" w14:paraId="506FC00C" w14:textId="653FB766">
      <w:r w:rsidRPr="074DBF9E">
        <w:rPr>
          <w:rFonts w:ascii="Calibri" w:hAnsi="Calibri" w:eastAsia="Calibri" w:cs="Calibri"/>
          <w:i/>
          <w:iCs/>
          <w:color w:val="2D3B45"/>
          <w:sz w:val="24"/>
          <w:szCs w:val="24"/>
        </w:rPr>
        <w:t>Worth 10% of the final grade</w:t>
      </w:r>
    </w:p>
    <w:p w:rsidR="00374ED2" w:rsidRDefault="35C339CC" w14:paraId="16E082A0" w14:textId="6728E805">
      <w:r w:rsidRPr="074DBF9E">
        <w:rPr>
          <w:rFonts w:ascii="Calibri" w:hAnsi="Calibri" w:eastAsia="Calibri" w:cs="Calibri"/>
          <w:color w:val="2D3B45"/>
          <w:sz w:val="24"/>
          <w:szCs w:val="24"/>
        </w:rPr>
        <w:t xml:space="preserve">Similar to tables 2 and 3 in lesson 2, your group will complete the following for the assigned project: </w:t>
      </w:r>
    </w:p>
    <w:p w:rsidR="00374ED2" w:rsidP="074DBF9E" w:rsidRDefault="35C339CC" w14:paraId="5CEEE796" w14:textId="2BBE98D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2D3B45"/>
          <w:sz w:val="24"/>
          <w:szCs w:val="24"/>
        </w:rPr>
      </w:pPr>
      <w:r w:rsidRPr="074DBF9E">
        <w:rPr>
          <w:rFonts w:ascii="Calibri" w:hAnsi="Calibri" w:eastAsia="Calibri" w:cs="Calibri"/>
          <w:color w:val="2D3B45"/>
          <w:sz w:val="24"/>
          <w:szCs w:val="24"/>
        </w:rPr>
        <w:t>list the important business goals (mission objectives).</w:t>
      </w:r>
    </w:p>
    <w:p w:rsidR="00374ED2" w:rsidP="074DBF9E" w:rsidRDefault="35C339CC" w14:paraId="1F4C0E33" w14:textId="2E4E12A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2D3B45"/>
          <w:sz w:val="24"/>
          <w:szCs w:val="24"/>
        </w:rPr>
      </w:pPr>
      <w:r w:rsidRPr="074DBF9E">
        <w:rPr>
          <w:rFonts w:ascii="Calibri" w:hAnsi="Calibri" w:eastAsia="Calibri" w:cs="Calibri"/>
          <w:color w:val="2D3B45"/>
          <w:sz w:val="24"/>
          <w:szCs w:val="24"/>
        </w:rPr>
        <w:t>refine the mission objectives into engineering objectives.</w:t>
      </w:r>
    </w:p>
    <w:p w:rsidR="00374ED2" w:rsidP="074DBF9E" w:rsidRDefault="35C339CC" w14:paraId="71CB6032" w14:textId="5222453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2D3B45"/>
          <w:sz w:val="24"/>
          <w:szCs w:val="24"/>
        </w:rPr>
      </w:pPr>
      <w:r w:rsidRPr="074DBF9E">
        <w:rPr>
          <w:rFonts w:ascii="Calibri" w:hAnsi="Calibri" w:eastAsia="Calibri" w:cs="Calibri"/>
          <w:color w:val="2D3B45"/>
          <w:sz w:val="24"/>
          <w:szCs w:val="24"/>
        </w:rPr>
        <w:t>identify important quality attributes for the engineering objective.</w:t>
      </w:r>
    </w:p>
    <w:p w:rsidR="00374ED2" w:rsidP="074DBF9E" w:rsidRDefault="35C339CC" w14:paraId="5999C2D4" w14:textId="6A7A6C6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2D3B45"/>
          <w:sz w:val="24"/>
          <w:szCs w:val="24"/>
        </w:rPr>
      </w:pPr>
      <w:r w:rsidRPr="074DBF9E">
        <w:rPr>
          <w:rFonts w:ascii="Calibri" w:hAnsi="Calibri" w:eastAsia="Calibri" w:cs="Calibri"/>
          <w:color w:val="2D3B45"/>
          <w:sz w:val="24"/>
          <w:szCs w:val="24"/>
        </w:rPr>
        <w:t>elaborate each quality attribute using a quality attribute scenario making sure each scenario has a stimulus, stimulus source, artifact, response, response measure and environment.</w:t>
      </w:r>
    </w:p>
    <w:p w:rsidR="00374ED2" w:rsidP="074DBF9E" w:rsidRDefault="35C339CC" w14:paraId="44000242" w14:textId="100BC4FD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2D3B45"/>
          <w:sz w:val="24"/>
          <w:szCs w:val="24"/>
        </w:rPr>
      </w:pPr>
      <w:r w:rsidRPr="074DBF9E">
        <w:rPr>
          <w:rFonts w:ascii="Calibri" w:hAnsi="Calibri" w:eastAsia="Calibri" w:cs="Calibri"/>
          <w:color w:val="2D3B45"/>
          <w:sz w:val="24"/>
          <w:szCs w:val="24"/>
        </w:rPr>
        <w:t>prioritize the quality attribute scenarios based on their business value.</w:t>
      </w:r>
    </w:p>
    <w:p w:rsidR="00374ED2" w:rsidRDefault="35C339CC" w14:paraId="2C57D5F4" w14:textId="573849F3">
      <w:r w:rsidRPr="074DBF9E">
        <w:rPr>
          <w:rFonts w:ascii="Calibri" w:hAnsi="Calibri" w:eastAsia="Calibri" w:cs="Calibri"/>
          <w:color w:val="2D3B45"/>
          <w:sz w:val="24"/>
          <w:szCs w:val="24"/>
        </w:rPr>
        <w:t xml:space="preserve">Submit Group Project Checkpoint #1. </w:t>
      </w:r>
    </w:p>
    <w:p w:rsidR="00374ED2" w:rsidRDefault="009459A7" w14:paraId="4E1EBBA2" w14:textId="38D1FD43">
      <w:r>
        <w:br/>
      </w:r>
    </w:p>
    <w:p w:rsidR="00374ED2" w:rsidP="074DBF9E" w:rsidRDefault="35C339CC" w14:paraId="4088A20D" w14:textId="12E63FD5">
      <w:pPr>
        <w:pStyle w:val="Heading2"/>
      </w:pPr>
      <w:r w:rsidRPr="074DBF9E">
        <w:rPr>
          <w:rFonts w:ascii="Calibri" w:hAnsi="Calibri" w:eastAsia="Calibri" w:cs="Calibri"/>
          <w:color w:val="2D3B45"/>
          <w:sz w:val="24"/>
          <w:szCs w:val="24"/>
        </w:rPr>
        <w:t>Rubric</w:t>
      </w:r>
    </w:p>
    <w:p w:rsidR="00374ED2" w:rsidRDefault="35C339CC" w14:paraId="264D3BB4" w14:textId="2B5510A3">
      <w:r w:rsidRPr="074DBF9E">
        <w:rPr>
          <w:rFonts w:ascii="Calibri" w:hAnsi="Calibri" w:eastAsia="Calibri" w:cs="Calibri"/>
          <w:b/>
          <w:bCs/>
          <w:color w:val="2D3B45"/>
          <w:sz w:val="24"/>
          <w:szCs w:val="24"/>
        </w:rPr>
        <w:t>Checkpoint 1 Rubric</w:t>
      </w:r>
    </w:p>
    <w:p w:rsidR="00374ED2" w:rsidRDefault="35C339CC" w14:paraId="78126352" w14:textId="3DA1B465">
      <w:r>
        <w:t>Checkpoint 1 Rubric</w:t>
      </w:r>
      <w:r w:rsidR="0CCE3301">
        <w:t xml:space="preserve"> (From Steve)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2430"/>
        <w:gridCol w:w="1530"/>
        <w:gridCol w:w="1605"/>
        <w:gridCol w:w="1455"/>
        <w:gridCol w:w="2070"/>
      </w:tblGrid>
      <w:tr w:rsidR="074DBF9E" w:rsidTr="074DBF9E" w14:paraId="299A0E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515A0004" w14:textId="6CB0B0C0">
            <w:pPr>
              <w:jc w:val="center"/>
            </w:pPr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Criteria</w:t>
            </w:r>
          </w:p>
        </w:tc>
        <w:tc>
          <w:tcPr>
            <w:tcW w:w="2430" w:type="dxa"/>
          </w:tcPr>
          <w:p w:rsidR="074DBF9E" w:rsidP="074DBF9E" w:rsidRDefault="074DBF9E" w14:paraId="67B1CAEF" w14:textId="3B8FA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1530" w:type="dxa"/>
          </w:tcPr>
          <w:p w:rsidR="074DBF9E" w:rsidP="074DBF9E" w:rsidRDefault="074DBF9E" w14:paraId="090F3E6A" w14:textId="21E41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Full Marks</w:t>
            </w:r>
          </w:p>
        </w:tc>
        <w:tc>
          <w:tcPr>
            <w:tcW w:w="1605" w:type="dxa"/>
          </w:tcPr>
          <w:p w:rsidR="074DBF9E" w:rsidP="074DBF9E" w:rsidRDefault="074DBF9E" w14:paraId="015A8756" w14:textId="22428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Partial Marks</w:t>
            </w:r>
          </w:p>
        </w:tc>
        <w:tc>
          <w:tcPr>
            <w:tcW w:w="1455" w:type="dxa"/>
          </w:tcPr>
          <w:p w:rsidR="074DBF9E" w:rsidP="074DBF9E" w:rsidRDefault="074DBF9E" w14:paraId="2C6BC09F" w14:textId="1173B0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Minimum Expectation</w:t>
            </w:r>
          </w:p>
        </w:tc>
        <w:tc>
          <w:tcPr>
            <w:tcW w:w="2070" w:type="dxa"/>
          </w:tcPr>
          <w:p w:rsidR="074DBF9E" w:rsidP="074DBF9E" w:rsidRDefault="074DBF9E" w14:paraId="451BA7E9" w14:textId="6F6B1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No Marks</w:t>
            </w:r>
          </w:p>
        </w:tc>
      </w:tr>
      <w:tr w:rsidR="074DBF9E" w:rsidTr="074DBF9E" w14:paraId="2F490735" w14:textId="77777777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58FC0D7F" w14:textId="73D6D97B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Business Goals (Mission Objectives)</w:t>
            </w:r>
          </w:p>
        </w:tc>
        <w:tc>
          <w:tcPr>
            <w:tcW w:w="2430" w:type="dxa"/>
          </w:tcPr>
          <w:p w:rsidR="074DBF9E" w:rsidP="074DBF9E" w:rsidRDefault="074DBF9E" w14:paraId="5EB55602" w14:textId="02F2C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Business goals must be aligned with answering the questions:</w:t>
            </w:r>
            <w:r>
              <w:br/>
            </w: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 xml:space="preserve"> “Why we need to build this system from a business perspective?</w:t>
            </w:r>
            <w:r>
              <w:br/>
            </w: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 xml:space="preserve"> How is this aligned with the company’s strategy?”</w:t>
            </w:r>
            <w:r>
              <w:br/>
            </w: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 xml:space="preserve"> For example, enabling efficient collaboration among geographically dispersed teams / individuals is one of the business needs.</w:t>
            </w:r>
          </w:p>
        </w:tc>
        <w:tc>
          <w:tcPr>
            <w:tcW w:w="1530" w:type="dxa"/>
          </w:tcPr>
          <w:p w:rsidR="074DBF9E" w:rsidP="074DBF9E" w:rsidRDefault="074DBF9E" w14:paraId="1921018D" w14:textId="2A12D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Business goals are aligned.</w:t>
            </w:r>
          </w:p>
        </w:tc>
        <w:tc>
          <w:tcPr>
            <w:tcW w:w="1605" w:type="dxa"/>
          </w:tcPr>
          <w:p w:rsidR="074DBF9E" w:rsidP="074DBF9E" w:rsidRDefault="074DBF9E" w14:paraId="19DF14AF" w14:textId="377D6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Business goals are MOSTLY aligned.</w:t>
            </w:r>
          </w:p>
        </w:tc>
        <w:tc>
          <w:tcPr>
            <w:tcW w:w="1455" w:type="dxa"/>
          </w:tcPr>
          <w:p w:rsidR="074DBF9E" w:rsidP="074DBF9E" w:rsidRDefault="074DBF9E" w14:paraId="6DEFBEA9" w14:textId="0838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Business goals are NOT aligned.</w:t>
            </w:r>
          </w:p>
        </w:tc>
        <w:tc>
          <w:tcPr>
            <w:tcW w:w="2070" w:type="dxa"/>
          </w:tcPr>
          <w:p w:rsidR="074DBF9E" w:rsidP="074DBF9E" w:rsidRDefault="074DBF9E" w14:paraId="2E81FE86" w14:textId="251A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Business goals are missing from the submission.</w:t>
            </w:r>
          </w:p>
        </w:tc>
      </w:tr>
      <w:tr w:rsidR="074DBF9E" w:rsidTr="074DBF9E" w14:paraId="0BD0FEA4" w14:textId="77777777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0F8F1864" w14:textId="30B3E4B5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Engineering Objectives</w:t>
            </w:r>
          </w:p>
        </w:tc>
        <w:tc>
          <w:tcPr>
            <w:tcW w:w="2430" w:type="dxa"/>
          </w:tcPr>
          <w:p w:rsidR="074DBF9E" w:rsidP="074DBF9E" w:rsidRDefault="074DBF9E" w14:paraId="7CB6AB71" w14:textId="6B1AF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 xml:space="preserve">It is useful to think of engineering objectives in terms of the features / capabilities (a cohesive set of functionality) the system must possess in order to satisfy the business goals. </w:t>
            </w:r>
            <w:r>
              <w:br/>
            </w: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For instance, reliable and responsive real-time synchronous communication over multiple channels helps meet the business goal related to collaboration among geographically dispersed teams.</w:t>
            </w:r>
          </w:p>
        </w:tc>
        <w:tc>
          <w:tcPr>
            <w:tcW w:w="1530" w:type="dxa"/>
          </w:tcPr>
          <w:p w:rsidR="074DBF9E" w:rsidP="074DBF9E" w:rsidRDefault="074DBF9E" w14:paraId="69C974FA" w14:textId="0AD48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Engineering objectives are the right level of granularity (features / capabilities).</w:t>
            </w:r>
          </w:p>
        </w:tc>
        <w:tc>
          <w:tcPr>
            <w:tcW w:w="1605" w:type="dxa"/>
          </w:tcPr>
          <w:p w:rsidR="074DBF9E" w:rsidP="074DBF9E" w:rsidRDefault="074DBF9E" w14:paraId="619FBD3B" w14:textId="0BC9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You have a mix of coarse grained and fine-grained items on your list of engineering objectives and need to be consistent in how think about them.</w:t>
            </w:r>
          </w:p>
        </w:tc>
        <w:tc>
          <w:tcPr>
            <w:tcW w:w="1455" w:type="dxa"/>
          </w:tcPr>
          <w:p w:rsidR="074DBF9E" w:rsidP="074DBF9E" w:rsidRDefault="074DBF9E" w14:paraId="7C3ABAE1" w14:textId="3040E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The engineering objectives that you have enumerated are too detailed (or solution specific; for instance, use of a particular technology or application).</w:t>
            </w:r>
          </w:p>
        </w:tc>
        <w:tc>
          <w:tcPr>
            <w:tcW w:w="2070" w:type="dxa"/>
          </w:tcPr>
          <w:p w:rsidR="074DBF9E" w:rsidP="074DBF9E" w:rsidRDefault="074DBF9E" w14:paraId="7BD0148E" w14:textId="3F6EF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Engineering objectives are missing from the submission.</w:t>
            </w:r>
          </w:p>
        </w:tc>
      </w:tr>
      <w:tr w:rsidR="074DBF9E" w:rsidTr="074DBF9E" w14:paraId="60717F8A" w14:textId="77777777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69632930" w14:textId="1BB63032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Quality Attributes</w:t>
            </w:r>
          </w:p>
        </w:tc>
        <w:tc>
          <w:tcPr>
            <w:tcW w:w="2430" w:type="dxa"/>
          </w:tcPr>
          <w:p w:rsidR="074DBF9E" w:rsidP="074DBF9E" w:rsidRDefault="074DBF9E" w14:paraId="46C6106E" w14:textId="19BAE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 xml:space="preserve">When identifying quality attributes, think of what qualities within the system would help achieve one of more engineering objectives. </w:t>
            </w:r>
            <w:r>
              <w:br/>
            </w: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For instance, availability can be one of the desired qualities for achieving reliable synchronous communication.</w:t>
            </w:r>
          </w:p>
        </w:tc>
        <w:tc>
          <w:tcPr>
            <w:tcW w:w="1530" w:type="dxa"/>
          </w:tcPr>
          <w:p w:rsidR="074DBF9E" w:rsidP="074DBF9E" w:rsidRDefault="074DBF9E" w14:paraId="3C15AA36" w14:textId="234B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Qualities desired to meet engineering objectives are correctly identified.</w:t>
            </w:r>
          </w:p>
        </w:tc>
        <w:tc>
          <w:tcPr>
            <w:tcW w:w="1605" w:type="dxa"/>
          </w:tcPr>
          <w:p w:rsidR="074DBF9E" w:rsidP="074DBF9E" w:rsidRDefault="074DBF9E" w14:paraId="5B6A8BC0" w14:textId="00A5A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Qualities desired to meet engineering objectives are MOSTLY identified.</w:t>
            </w:r>
          </w:p>
        </w:tc>
        <w:tc>
          <w:tcPr>
            <w:tcW w:w="1455" w:type="dxa"/>
          </w:tcPr>
          <w:p w:rsidR="074DBF9E" w:rsidP="074DBF9E" w:rsidRDefault="074DBF9E" w14:paraId="2B26B5AD" w14:textId="709FF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Qualities desired to meet engineering objectives are NOT correctly identified.</w:t>
            </w:r>
          </w:p>
        </w:tc>
        <w:tc>
          <w:tcPr>
            <w:tcW w:w="2070" w:type="dxa"/>
          </w:tcPr>
          <w:p w:rsidR="074DBF9E" w:rsidP="074DBF9E" w:rsidRDefault="074DBF9E" w14:paraId="513CC97E" w14:textId="784E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Quality attributes are missing from the submission.</w:t>
            </w:r>
          </w:p>
        </w:tc>
      </w:tr>
      <w:tr w:rsidR="074DBF9E" w:rsidTr="074DBF9E" w14:paraId="61C47215" w14:textId="77777777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65D29478" w14:textId="2142235B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Quality Attribute Scenarios</w:t>
            </w:r>
          </w:p>
        </w:tc>
        <w:tc>
          <w:tcPr>
            <w:tcW w:w="2430" w:type="dxa"/>
          </w:tcPr>
          <w:p w:rsidR="074DBF9E" w:rsidP="074DBF9E" w:rsidRDefault="074DBF9E" w14:paraId="71A9835E" w14:textId="1642A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 xml:space="preserve">You must provide a well-formed scenario and parse each into scenario into six parts: stimulus, source of stimulus, artifact, environment, response and response measure. </w:t>
            </w:r>
            <w:r>
              <w:br/>
            </w: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Parsing would also help justify and make more clear why you mapped a particular quality to a given engineering objective.</w:t>
            </w:r>
          </w:p>
        </w:tc>
        <w:tc>
          <w:tcPr>
            <w:tcW w:w="1530" w:type="dxa"/>
          </w:tcPr>
          <w:p w:rsidR="074DBF9E" w:rsidP="074DBF9E" w:rsidRDefault="074DBF9E" w14:paraId="52A89C4D" w14:textId="79C5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Scenarios are well-formed and properly parsed.</w:t>
            </w:r>
          </w:p>
        </w:tc>
        <w:tc>
          <w:tcPr>
            <w:tcW w:w="1605" w:type="dxa"/>
          </w:tcPr>
          <w:p w:rsidR="074DBF9E" w:rsidP="074DBF9E" w:rsidRDefault="074DBF9E" w14:paraId="7D6D44D4" w14:textId="7777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Scenarios are MOSTLY well-formed and correctly parsed.</w:t>
            </w:r>
          </w:p>
        </w:tc>
        <w:tc>
          <w:tcPr>
            <w:tcW w:w="1455" w:type="dxa"/>
          </w:tcPr>
          <w:p w:rsidR="074DBF9E" w:rsidP="074DBF9E" w:rsidRDefault="074DBF9E" w14:paraId="54F8C4C3" w14:textId="032C8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Scenarios are NOT well-formed and/or parsed.</w:t>
            </w:r>
          </w:p>
        </w:tc>
        <w:tc>
          <w:tcPr>
            <w:tcW w:w="2070" w:type="dxa"/>
          </w:tcPr>
          <w:p w:rsidR="074DBF9E" w:rsidP="074DBF9E" w:rsidRDefault="074DBF9E" w14:paraId="03CFE814" w14:textId="55E9C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Quality attribute scenarios are missing from the submission.</w:t>
            </w:r>
          </w:p>
        </w:tc>
      </w:tr>
      <w:tr w:rsidR="074DBF9E" w:rsidTr="074DBF9E" w14:paraId="21C1C641" w14:textId="77777777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6DECABD2" w14:textId="37E517C2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Quality Attribute Scenario Prioritization</w:t>
            </w:r>
          </w:p>
        </w:tc>
        <w:tc>
          <w:tcPr>
            <w:tcW w:w="2430" w:type="dxa"/>
          </w:tcPr>
          <w:p w:rsidR="074DBF9E" w:rsidP="074DBF9E" w:rsidRDefault="074DBF9E" w14:paraId="1F8F4096" w14:textId="6AC9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The priorities must be based on how business critical a quality attribute requirement is.</w:t>
            </w:r>
          </w:p>
        </w:tc>
        <w:tc>
          <w:tcPr>
            <w:tcW w:w="1530" w:type="dxa"/>
          </w:tcPr>
          <w:p w:rsidR="074DBF9E" w:rsidP="074DBF9E" w:rsidRDefault="074DBF9E" w14:paraId="6FD21873" w14:textId="6A6BD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Priorities of scenarios are aligned with how business critical they are.</w:t>
            </w:r>
          </w:p>
        </w:tc>
        <w:tc>
          <w:tcPr>
            <w:tcW w:w="1605" w:type="dxa"/>
          </w:tcPr>
          <w:p w:rsidR="074DBF9E" w:rsidP="074DBF9E" w:rsidRDefault="074DBF9E" w14:paraId="380D99EE" w14:textId="757D8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Priorities of scenarios are MOSTLY aligned with how business critical they are.</w:t>
            </w:r>
          </w:p>
        </w:tc>
        <w:tc>
          <w:tcPr>
            <w:tcW w:w="1455" w:type="dxa"/>
          </w:tcPr>
          <w:p w:rsidR="074DBF9E" w:rsidP="074DBF9E" w:rsidRDefault="074DBF9E" w14:paraId="37512885" w14:textId="18368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Priorities of scenarios are NOT aligned with how business critical they are.</w:t>
            </w:r>
          </w:p>
        </w:tc>
        <w:tc>
          <w:tcPr>
            <w:tcW w:w="2070" w:type="dxa"/>
          </w:tcPr>
          <w:p w:rsidR="074DBF9E" w:rsidP="074DBF9E" w:rsidRDefault="074DBF9E" w14:paraId="506D8D54" w14:textId="18A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Priorities are missing from the submission.</w:t>
            </w:r>
          </w:p>
        </w:tc>
      </w:tr>
      <w:tr w:rsidR="074DBF9E" w:rsidTr="074DBF9E" w14:paraId="2CE996DA" w14:textId="7777777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176988F6" w14:textId="7AF68A02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Design Concerns</w:t>
            </w:r>
          </w:p>
        </w:tc>
        <w:tc>
          <w:tcPr>
            <w:tcW w:w="2430" w:type="dxa"/>
          </w:tcPr>
          <w:p w:rsidR="074DBF9E" w:rsidP="074DBF9E" w:rsidRDefault="074DBF9E" w14:paraId="2CE5D970" w14:textId="3F7EA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You may undertake architecture design for various purposes and the effort expended in designing the architecture will be commensurate with that purpose.</w:t>
            </w:r>
          </w:p>
        </w:tc>
        <w:tc>
          <w:tcPr>
            <w:tcW w:w="1530" w:type="dxa"/>
          </w:tcPr>
          <w:p w:rsidR="074DBF9E" w:rsidP="074DBF9E" w:rsidRDefault="074DBF9E" w14:paraId="342DE10F" w14:textId="28E9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Design purpose IS clear</w:t>
            </w:r>
          </w:p>
        </w:tc>
        <w:tc>
          <w:tcPr>
            <w:tcW w:w="1605" w:type="dxa"/>
          </w:tcPr>
          <w:p w:rsidR="074DBF9E" w:rsidP="074DBF9E" w:rsidRDefault="074DBF9E" w14:paraId="1EBC6E37" w14:textId="743F3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Design purpose is MOSTLY clear.</w:t>
            </w:r>
          </w:p>
        </w:tc>
        <w:tc>
          <w:tcPr>
            <w:tcW w:w="1455" w:type="dxa"/>
          </w:tcPr>
          <w:p w:rsidR="074DBF9E" w:rsidP="074DBF9E" w:rsidRDefault="074DBF9E" w14:paraId="0B16B219" w14:textId="4196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Design purpose is NOT clear.</w:t>
            </w:r>
          </w:p>
        </w:tc>
        <w:tc>
          <w:tcPr>
            <w:tcW w:w="2070" w:type="dxa"/>
          </w:tcPr>
          <w:p w:rsidR="074DBF9E" w:rsidP="074DBF9E" w:rsidRDefault="074DBF9E" w14:paraId="38917C9B" w14:textId="6A28D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Design purpose is MISSING from the submission.</w:t>
            </w:r>
          </w:p>
        </w:tc>
      </w:tr>
      <w:tr w:rsidR="074DBF9E" w:rsidTr="074DBF9E" w14:paraId="6B996CCD" w14:textId="77777777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2A22AF11" w14:textId="2B781576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Quality Attribute Requirememnts</w:t>
            </w:r>
          </w:p>
        </w:tc>
        <w:tc>
          <w:tcPr>
            <w:tcW w:w="2430" w:type="dxa"/>
          </w:tcPr>
          <w:p w:rsidR="074DBF9E" w:rsidP="074DBF9E" w:rsidRDefault="074DBF9E" w14:paraId="615BAD8A" w14:textId="41C88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Quality attributes are measurable and testable properties of a system used to indicate how well the system satisfies the needs of its stakeholders. Among the drivers, these are the most significant forces that shape the architecture of a system and are expressed using quality attribute scenarios</w:t>
            </w:r>
          </w:p>
        </w:tc>
        <w:tc>
          <w:tcPr>
            <w:tcW w:w="1530" w:type="dxa"/>
          </w:tcPr>
          <w:p w:rsidR="074DBF9E" w:rsidP="074DBF9E" w:rsidRDefault="074DBF9E" w14:paraId="0E7CA6B8" w14:textId="03952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Quality attribute scenarios are well-formed and properly parsed.</w:t>
            </w:r>
          </w:p>
        </w:tc>
        <w:tc>
          <w:tcPr>
            <w:tcW w:w="1605" w:type="dxa"/>
          </w:tcPr>
          <w:p w:rsidR="074DBF9E" w:rsidP="074DBF9E" w:rsidRDefault="074DBF9E" w14:paraId="7DA2EFC3" w14:textId="47A9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Quality attribute scenarios are MOSTLY well-formed and correctly parsed.</w:t>
            </w:r>
          </w:p>
        </w:tc>
        <w:tc>
          <w:tcPr>
            <w:tcW w:w="1455" w:type="dxa"/>
          </w:tcPr>
          <w:p w:rsidR="074DBF9E" w:rsidP="074DBF9E" w:rsidRDefault="074DBF9E" w14:paraId="48600206" w14:textId="01C7B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Quality attribute scenarios are NOT well-formed and/or correctly parsed.</w:t>
            </w:r>
          </w:p>
        </w:tc>
        <w:tc>
          <w:tcPr>
            <w:tcW w:w="2070" w:type="dxa"/>
          </w:tcPr>
          <w:p w:rsidR="074DBF9E" w:rsidP="074DBF9E" w:rsidRDefault="074DBF9E" w14:paraId="703CF3EF" w14:textId="124EE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Quality attribute scenarios are missing from the submission.</w:t>
            </w:r>
          </w:p>
        </w:tc>
      </w:tr>
      <w:tr w:rsidR="074DBF9E" w:rsidTr="074DBF9E" w14:paraId="30A1E1F0" w14:textId="77777777">
        <w:trPr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0F9B6E52" w14:textId="13ECAA80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Primary Functionality</w:t>
            </w:r>
          </w:p>
        </w:tc>
        <w:tc>
          <w:tcPr>
            <w:tcW w:w="2430" w:type="dxa"/>
          </w:tcPr>
          <w:p w:rsidR="074DBF9E" w:rsidP="074DBF9E" w:rsidRDefault="074DBF9E" w14:paraId="0FEFA97F" w14:textId="20DD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While functionality is orthogonal to architecture design, there is a subset that is critical to achieving the business goals that motivated the development of the system. As a rule of thumb, this subset is typically 10 percent of the total use cases or user stories for a system and is referred to as primary functionality.</w:t>
            </w:r>
          </w:p>
        </w:tc>
        <w:tc>
          <w:tcPr>
            <w:tcW w:w="1530" w:type="dxa"/>
          </w:tcPr>
          <w:p w:rsidR="074DBF9E" w:rsidP="074DBF9E" w:rsidRDefault="074DBF9E" w14:paraId="05C29216" w14:textId="56DE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Primary functionality IS correctly identified.</w:t>
            </w:r>
          </w:p>
        </w:tc>
        <w:tc>
          <w:tcPr>
            <w:tcW w:w="1605" w:type="dxa"/>
          </w:tcPr>
          <w:p w:rsidR="074DBF9E" w:rsidP="074DBF9E" w:rsidRDefault="074DBF9E" w14:paraId="6D585C55" w14:textId="30E92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Primary functionality is MOSTLY correctly identified.</w:t>
            </w:r>
          </w:p>
        </w:tc>
        <w:tc>
          <w:tcPr>
            <w:tcW w:w="1455" w:type="dxa"/>
          </w:tcPr>
          <w:p w:rsidR="074DBF9E" w:rsidP="074DBF9E" w:rsidRDefault="074DBF9E" w14:paraId="49ECEE9F" w14:textId="6CFA2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Primary functionality is NOT correctly identified.</w:t>
            </w:r>
          </w:p>
        </w:tc>
        <w:tc>
          <w:tcPr>
            <w:tcW w:w="2070" w:type="dxa"/>
          </w:tcPr>
          <w:p w:rsidR="074DBF9E" w:rsidP="074DBF9E" w:rsidRDefault="074DBF9E" w14:paraId="39F5096F" w14:textId="2A136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Primary functional use cases / user stories are missing from the submission.</w:t>
            </w:r>
          </w:p>
        </w:tc>
      </w:tr>
      <w:tr w:rsidR="074DBF9E" w:rsidTr="074DBF9E" w14:paraId="02F212B4" w14:textId="7777777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28EC8122" w14:textId="0E5E3ED4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Architectural concerns</w:t>
            </w:r>
          </w:p>
        </w:tc>
        <w:tc>
          <w:tcPr>
            <w:tcW w:w="2430" w:type="dxa"/>
          </w:tcPr>
          <w:p w:rsidR="074DBF9E" w:rsidP="074DBF9E" w:rsidRDefault="074DBF9E" w14:paraId="6239CFA2" w14:textId="4EB4D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Some concerns that not spelled out explicitly as requirements but are part of architecture design for most systems and must be addressed</w:t>
            </w:r>
          </w:p>
        </w:tc>
        <w:tc>
          <w:tcPr>
            <w:tcW w:w="1530" w:type="dxa"/>
          </w:tcPr>
          <w:p w:rsidR="074DBF9E" w:rsidP="074DBF9E" w:rsidRDefault="074DBF9E" w14:paraId="3993FCFB" w14:textId="574E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Architectural concerns ARE correctly identified.</w:t>
            </w:r>
          </w:p>
        </w:tc>
        <w:tc>
          <w:tcPr>
            <w:tcW w:w="1605" w:type="dxa"/>
          </w:tcPr>
          <w:p w:rsidR="074DBF9E" w:rsidP="074DBF9E" w:rsidRDefault="074DBF9E" w14:paraId="7E9CCC2E" w14:textId="15E2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Architectural concerns are MOSTLY correctly identified.</w:t>
            </w:r>
          </w:p>
        </w:tc>
        <w:tc>
          <w:tcPr>
            <w:tcW w:w="1455" w:type="dxa"/>
          </w:tcPr>
          <w:p w:rsidR="074DBF9E" w:rsidP="074DBF9E" w:rsidRDefault="074DBF9E" w14:paraId="4B36B226" w14:textId="090EC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Architectural concerns are NOT correctly identified.</w:t>
            </w:r>
          </w:p>
        </w:tc>
        <w:tc>
          <w:tcPr>
            <w:tcW w:w="2070" w:type="dxa"/>
          </w:tcPr>
          <w:p w:rsidR="074DBF9E" w:rsidP="074DBF9E" w:rsidRDefault="074DBF9E" w14:paraId="4ACABEBF" w14:textId="772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Architectural concerns are missing from the submission.</w:t>
            </w:r>
          </w:p>
        </w:tc>
      </w:tr>
      <w:tr w:rsidR="074DBF9E" w:rsidTr="074DBF9E" w14:paraId="205F5F24" w14:textId="7777777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596B7D7D" w14:textId="483319C1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Constraints</w:t>
            </w:r>
          </w:p>
        </w:tc>
        <w:tc>
          <w:tcPr>
            <w:tcW w:w="2430" w:type="dxa"/>
          </w:tcPr>
          <w:p w:rsidR="074DBF9E" w:rsidP="074DBF9E" w:rsidRDefault="074DBF9E" w14:paraId="61093687" w14:textId="402C9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Constraints are decisions over which an architect has little or no control, and architectures that satisfy the business goals need to be designed around them.</w:t>
            </w:r>
          </w:p>
        </w:tc>
        <w:tc>
          <w:tcPr>
            <w:tcW w:w="1530" w:type="dxa"/>
          </w:tcPr>
          <w:p w:rsidR="074DBF9E" w:rsidP="074DBF9E" w:rsidRDefault="074DBF9E" w14:paraId="344F1959" w14:textId="514EF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Constraints ARE correctly identified.</w:t>
            </w:r>
          </w:p>
        </w:tc>
        <w:tc>
          <w:tcPr>
            <w:tcW w:w="1605" w:type="dxa"/>
          </w:tcPr>
          <w:p w:rsidR="074DBF9E" w:rsidP="074DBF9E" w:rsidRDefault="074DBF9E" w14:paraId="50B30D72" w14:textId="02189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Constraints are MOSTLY correctly identified.</w:t>
            </w:r>
          </w:p>
        </w:tc>
        <w:tc>
          <w:tcPr>
            <w:tcW w:w="1455" w:type="dxa"/>
          </w:tcPr>
          <w:p w:rsidR="074DBF9E" w:rsidP="074DBF9E" w:rsidRDefault="074DBF9E" w14:paraId="044A28EB" w14:textId="02499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Constraints are NOT correctly identified.</w:t>
            </w:r>
          </w:p>
        </w:tc>
        <w:tc>
          <w:tcPr>
            <w:tcW w:w="2070" w:type="dxa"/>
          </w:tcPr>
          <w:p w:rsidR="074DBF9E" w:rsidP="074DBF9E" w:rsidRDefault="074DBF9E" w14:paraId="62C849FD" w14:textId="31152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Constraints are missing from the submission.</w:t>
            </w:r>
          </w:p>
        </w:tc>
      </w:tr>
      <w:tr w:rsidR="074DBF9E" w:rsidTr="074DBF9E" w14:paraId="3AE4E231" w14:textId="77777777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RDefault="074DBF9E" w14:paraId="5C012AD6" w14:textId="703D4D02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How design concepts are used to address the design concerns of the architecture drivers.</w:t>
            </w:r>
          </w:p>
        </w:tc>
        <w:tc>
          <w:tcPr>
            <w:tcW w:w="2430" w:type="dxa"/>
          </w:tcPr>
          <w:p w:rsidR="074DBF9E" w:rsidRDefault="074DBF9E" w14:paraId="135B5C57" w14:textId="41C99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The ADD process works by looking at each architectural driver and making a decision on which design concept to use on which part of the system to address the concerns related to that driver. This results in adding new components and architectural capabilities.</w:t>
            </w:r>
          </w:p>
        </w:tc>
        <w:tc>
          <w:tcPr>
            <w:tcW w:w="1530" w:type="dxa"/>
          </w:tcPr>
          <w:p w:rsidR="074DBF9E" w:rsidRDefault="074DBF9E" w14:paraId="0B3A070A" w14:textId="13FBF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How design concepts are used to address the design concerns of the architecture drivers IS clear.</w:t>
            </w:r>
          </w:p>
        </w:tc>
        <w:tc>
          <w:tcPr>
            <w:tcW w:w="1605" w:type="dxa"/>
          </w:tcPr>
          <w:p w:rsidR="074DBF9E" w:rsidRDefault="074DBF9E" w14:paraId="73756442" w14:textId="762B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How design concepts are used to address the design concerns of the architecture drivers is MOSTLY clear.</w:t>
            </w:r>
          </w:p>
        </w:tc>
        <w:tc>
          <w:tcPr>
            <w:tcW w:w="1455" w:type="dxa"/>
          </w:tcPr>
          <w:p w:rsidR="074DBF9E" w:rsidRDefault="074DBF9E" w14:paraId="101F5440" w14:textId="3781C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How design concepts are used to address the design concerns of the architecture drivers is NOT clear.</w:t>
            </w:r>
          </w:p>
        </w:tc>
        <w:tc>
          <w:tcPr>
            <w:tcW w:w="2070" w:type="dxa"/>
          </w:tcPr>
          <w:p w:rsidR="074DBF9E" w:rsidRDefault="074DBF9E" w14:paraId="7D280666" w14:textId="38952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How design concepts are used to address the design concerns of the architecture drivers is missing from this submission.</w:t>
            </w:r>
          </w:p>
        </w:tc>
      </w:tr>
      <w:tr w:rsidR="074DBF9E" w:rsidTr="074DBF9E" w14:paraId="33461654" w14:textId="77777777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RDefault="074DBF9E" w14:paraId="2EE769E0" w14:textId="616103B7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How functionality is allocated to the components created as a part of the recursive decomposition process</w:t>
            </w:r>
          </w:p>
        </w:tc>
        <w:tc>
          <w:tcPr>
            <w:tcW w:w="2430" w:type="dxa"/>
          </w:tcPr>
          <w:p w:rsidR="074DBF9E" w:rsidRDefault="074DBF9E" w14:paraId="7A218EFF" w14:textId="7B24C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It should be clear applying which design concepts gives rise to which module /component, and what architectural and functional responsibilities does that module handle. In particular, show the element interaction design for primary use cases.</w:t>
            </w:r>
          </w:p>
        </w:tc>
        <w:tc>
          <w:tcPr>
            <w:tcW w:w="1530" w:type="dxa"/>
          </w:tcPr>
          <w:p w:rsidR="074DBF9E" w:rsidRDefault="074DBF9E" w14:paraId="1D0FF0CB" w14:textId="7193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How functionality is allocated to the components created as a part of the recursive decomposition process IS clear.</w:t>
            </w:r>
          </w:p>
        </w:tc>
        <w:tc>
          <w:tcPr>
            <w:tcW w:w="1605" w:type="dxa"/>
          </w:tcPr>
          <w:p w:rsidR="074DBF9E" w:rsidRDefault="074DBF9E" w14:paraId="26C105CA" w14:textId="4A26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How functionality is allocated to the components created as a part of the recursive decomposition process is MOSTLY clear.</w:t>
            </w:r>
          </w:p>
        </w:tc>
        <w:tc>
          <w:tcPr>
            <w:tcW w:w="1455" w:type="dxa"/>
          </w:tcPr>
          <w:p w:rsidR="074DBF9E" w:rsidRDefault="074DBF9E" w14:paraId="2DFF2DEF" w14:textId="094F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How functionality is allocated to the components created as a part of the recursive decomposition process is NOT clear.</w:t>
            </w:r>
          </w:p>
        </w:tc>
        <w:tc>
          <w:tcPr>
            <w:tcW w:w="2070" w:type="dxa"/>
          </w:tcPr>
          <w:p w:rsidR="074DBF9E" w:rsidRDefault="074DBF9E" w14:paraId="50E84FB4" w14:textId="6138A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How functionality is allocated to the components created as a part of the recursive decomposition process is missing from this submission.</w:t>
            </w:r>
          </w:p>
        </w:tc>
      </w:tr>
      <w:tr w:rsidR="074DBF9E" w:rsidTr="074DBF9E" w14:paraId="1D1B852A" w14:textId="77777777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RDefault="074DBF9E" w14:paraId="4F73C5B2" w14:textId="2C2C8EFA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How tradeoffs are handled in the design</w:t>
            </w:r>
          </w:p>
        </w:tc>
        <w:tc>
          <w:tcPr>
            <w:tcW w:w="2430" w:type="dxa"/>
          </w:tcPr>
          <w:p w:rsidR="074DBF9E" w:rsidRDefault="074DBF9E" w14:paraId="1EA7BE40" w14:textId="57BD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Usually when we select some tactics to implement quality A; we may be hurting quality B due to this selection. Then we need to add more tactics for quality B to reduce the negative impact. Your tradeoff analysis should identify such conflicts and describe how they are resolved.</w:t>
            </w:r>
          </w:p>
        </w:tc>
        <w:tc>
          <w:tcPr>
            <w:tcW w:w="1530" w:type="dxa"/>
          </w:tcPr>
          <w:p w:rsidR="074DBF9E" w:rsidRDefault="074DBF9E" w14:paraId="60088957" w14:textId="002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Discussion on how tradeoffs are handled in the design IS clear.</w:t>
            </w:r>
          </w:p>
        </w:tc>
        <w:tc>
          <w:tcPr>
            <w:tcW w:w="1605" w:type="dxa"/>
          </w:tcPr>
          <w:p w:rsidR="074DBF9E" w:rsidRDefault="074DBF9E" w14:paraId="1371B618" w14:textId="6CB3D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Discussion on how tradeoffs are handled in the design is MOSTLY clear.</w:t>
            </w:r>
          </w:p>
        </w:tc>
        <w:tc>
          <w:tcPr>
            <w:tcW w:w="1455" w:type="dxa"/>
          </w:tcPr>
          <w:p w:rsidR="074DBF9E" w:rsidRDefault="074DBF9E" w14:paraId="21053698" w14:textId="3B502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Discussion on how tradeoffs are handled in the design is NOT clear.</w:t>
            </w:r>
          </w:p>
        </w:tc>
        <w:tc>
          <w:tcPr>
            <w:tcW w:w="2070" w:type="dxa"/>
          </w:tcPr>
          <w:p w:rsidR="074DBF9E" w:rsidRDefault="074DBF9E" w14:paraId="0C87C771" w14:textId="4F9A9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Discussion on how tradeoffs are handled in the design is missing from this submission.</w:t>
            </w:r>
          </w:p>
        </w:tc>
      </w:tr>
      <w:tr w:rsidR="074DBF9E" w:rsidTr="074DBF9E" w14:paraId="753053B6" w14:textId="7777777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29396B3D" w14:textId="46C50BB0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Tactics supported or not supported</w:t>
            </w:r>
          </w:p>
        </w:tc>
        <w:tc>
          <w:tcPr>
            <w:tcW w:w="2430" w:type="dxa"/>
          </w:tcPr>
          <w:p w:rsidR="074DBF9E" w:rsidP="074DBF9E" w:rsidRDefault="074DBF9E" w14:paraId="01A63CF5" w14:textId="513BE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For the chosen high priority quality attribute scenario, which tactics are supported or not supported in your architecture.</w:t>
            </w:r>
          </w:p>
        </w:tc>
        <w:tc>
          <w:tcPr>
            <w:tcW w:w="1530" w:type="dxa"/>
          </w:tcPr>
          <w:p w:rsidR="074DBF9E" w:rsidP="074DBF9E" w:rsidRDefault="074DBF9E" w14:paraId="0D773571" w14:textId="44CC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Analysis of tactics supported or not supported IS clear.</w:t>
            </w:r>
          </w:p>
        </w:tc>
        <w:tc>
          <w:tcPr>
            <w:tcW w:w="1605" w:type="dxa"/>
          </w:tcPr>
          <w:p w:rsidR="074DBF9E" w:rsidP="074DBF9E" w:rsidRDefault="074DBF9E" w14:paraId="5C336A31" w14:textId="4C32A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Analysis of tactics supported or not supported is MOSTLY clear.</w:t>
            </w:r>
          </w:p>
        </w:tc>
        <w:tc>
          <w:tcPr>
            <w:tcW w:w="1455" w:type="dxa"/>
          </w:tcPr>
          <w:p w:rsidR="074DBF9E" w:rsidP="074DBF9E" w:rsidRDefault="074DBF9E" w14:paraId="121E1B79" w14:textId="76916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Analysis of tactics supported or not supported is NOT clear.</w:t>
            </w:r>
          </w:p>
        </w:tc>
        <w:tc>
          <w:tcPr>
            <w:tcW w:w="2070" w:type="dxa"/>
          </w:tcPr>
          <w:p w:rsidR="074DBF9E" w:rsidP="074DBF9E" w:rsidRDefault="074DBF9E" w14:paraId="6A58B3BE" w14:textId="29B7B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Analysis of tactics supported or not supported is missing from the submission.</w:t>
            </w:r>
          </w:p>
        </w:tc>
      </w:tr>
      <w:tr w:rsidR="074DBF9E" w:rsidTr="074DBF9E" w14:paraId="437DCF57" w14:textId="77777777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74AF3E0B" w14:textId="12FB7B8A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Design Decisions</w:t>
            </w:r>
          </w:p>
        </w:tc>
        <w:tc>
          <w:tcPr>
            <w:tcW w:w="2430" w:type="dxa"/>
          </w:tcPr>
          <w:p w:rsidR="074DBF9E" w:rsidP="074DBF9E" w:rsidRDefault="074DBF9E" w14:paraId="7E319F8B" w14:textId="36F8B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For the tactics that are supported, describe the specific design decisions made to support the tactic and enumerate where these decisions are, or will be, manifested (located) in the architecture.</w:t>
            </w:r>
          </w:p>
        </w:tc>
        <w:tc>
          <w:tcPr>
            <w:tcW w:w="1530" w:type="dxa"/>
          </w:tcPr>
          <w:p w:rsidR="074DBF9E" w:rsidP="074DBF9E" w:rsidRDefault="074DBF9E" w14:paraId="33263BD5" w14:textId="766E1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Where design decisions are manifested in the architecture IS clear.</w:t>
            </w:r>
          </w:p>
        </w:tc>
        <w:tc>
          <w:tcPr>
            <w:tcW w:w="1605" w:type="dxa"/>
          </w:tcPr>
          <w:p w:rsidR="074DBF9E" w:rsidP="074DBF9E" w:rsidRDefault="074DBF9E" w14:paraId="157F0B50" w14:textId="75F7E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Where design decisions are manifested in the architecture is MOSTLY clear.</w:t>
            </w:r>
          </w:p>
        </w:tc>
        <w:tc>
          <w:tcPr>
            <w:tcW w:w="1455" w:type="dxa"/>
          </w:tcPr>
          <w:p w:rsidR="074DBF9E" w:rsidP="074DBF9E" w:rsidRDefault="074DBF9E" w14:paraId="47140210" w14:textId="09BB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Where design decisions are manifested in the architecture is NOT clear.</w:t>
            </w:r>
          </w:p>
        </w:tc>
        <w:tc>
          <w:tcPr>
            <w:tcW w:w="2070" w:type="dxa"/>
          </w:tcPr>
          <w:p w:rsidR="074DBF9E" w:rsidP="074DBF9E" w:rsidRDefault="074DBF9E" w14:paraId="4323E860" w14:textId="4DE6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Where design decisions are manifested in the architecture is missing from this submission.</w:t>
            </w:r>
          </w:p>
        </w:tc>
      </w:tr>
      <w:tr w:rsidR="074DBF9E" w:rsidTr="074DBF9E" w14:paraId="77483182" w14:textId="7777777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1C258502" w14:textId="4ED5FC8D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Risk The risk of implementing tactics using a (H = High, M = Medium, L = Low) scale.</w:t>
            </w:r>
          </w:p>
        </w:tc>
        <w:tc>
          <w:tcPr>
            <w:tcW w:w="2430" w:type="dxa"/>
          </w:tcPr>
          <w:p w:rsidR="074DBF9E" w:rsidP="074DBF9E" w:rsidRDefault="074DBF9E" w14:paraId="5C537E2E" w14:textId="08252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For the chosen high priority quality attribute scenario, which tactics are supported or not supported in your architecture.</w:t>
            </w:r>
          </w:p>
        </w:tc>
        <w:tc>
          <w:tcPr>
            <w:tcW w:w="1530" w:type="dxa"/>
          </w:tcPr>
          <w:p w:rsidR="074DBF9E" w:rsidP="074DBF9E" w:rsidRDefault="074DBF9E" w14:paraId="34AD5BDE" w14:textId="4BF66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Risk of implementing tactics IS clear.</w:t>
            </w:r>
          </w:p>
        </w:tc>
        <w:tc>
          <w:tcPr>
            <w:tcW w:w="1605" w:type="dxa"/>
          </w:tcPr>
          <w:p w:rsidR="074DBF9E" w:rsidP="074DBF9E" w:rsidRDefault="074DBF9E" w14:paraId="2E697E0E" w14:textId="35C3D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Risk of implementing tactics is MOSTLY clear.</w:t>
            </w:r>
          </w:p>
        </w:tc>
        <w:tc>
          <w:tcPr>
            <w:tcW w:w="1455" w:type="dxa"/>
          </w:tcPr>
          <w:p w:rsidR="074DBF9E" w:rsidP="074DBF9E" w:rsidRDefault="074DBF9E" w14:paraId="53421C80" w14:textId="7836C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Risk of implementing tactics is NOT clear.</w:t>
            </w:r>
          </w:p>
        </w:tc>
        <w:tc>
          <w:tcPr>
            <w:tcW w:w="2070" w:type="dxa"/>
          </w:tcPr>
          <w:p w:rsidR="074DBF9E" w:rsidP="074DBF9E" w:rsidRDefault="074DBF9E" w14:paraId="0038DFEC" w14:textId="513FD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Risk of implementing tactics is missing from this submission.</w:t>
            </w:r>
          </w:p>
        </w:tc>
      </w:tr>
      <w:tr w:rsidR="074DBF9E" w:rsidTr="074DBF9E" w14:paraId="7FD08D97" w14:textId="77777777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P="074DBF9E" w:rsidRDefault="074DBF9E" w14:paraId="0EA6C9A8" w14:textId="4D4D0ACD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Rationale</w:t>
            </w:r>
          </w:p>
        </w:tc>
        <w:tc>
          <w:tcPr>
            <w:tcW w:w="2430" w:type="dxa"/>
          </w:tcPr>
          <w:p w:rsidR="074DBF9E" w:rsidP="074DBF9E" w:rsidRDefault="074DBF9E" w14:paraId="75C5499F" w14:textId="40F0F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The rationale for the design decisions made (including a decision to not use this tactic) and its implications</w:t>
            </w:r>
          </w:p>
        </w:tc>
        <w:tc>
          <w:tcPr>
            <w:tcW w:w="1530" w:type="dxa"/>
          </w:tcPr>
          <w:p w:rsidR="074DBF9E" w:rsidP="074DBF9E" w:rsidRDefault="074DBF9E" w14:paraId="7FAC53B0" w14:textId="158A1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Rationale for the design decisions made IS clear.</w:t>
            </w:r>
          </w:p>
        </w:tc>
        <w:tc>
          <w:tcPr>
            <w:tcW w:w="1605" w:type="dxa"/>
          </w:tcPr>
          <w:p w:rsidR="074DBF9E" w:rsidP="074DBF9E" w:rsidRDefault="074DBF9E" w14:paraId="5C20E58D" w14:textId="342C9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Rationale for the design decisions made is MOSTLY clear.</w:t>
            </w:r>
          </w:p>
        </w:tc>
        <w:tc>
          <w:tcPr>
            <w:tcW w:w="1455" w:type="dxa"/>
          </w:tcPr>
          <w:p w:rsidR="074DBF9E" w:rsidP="074DBF9E" w:rsidRDefault="074DBF9E" w14:paraId="68BF9A5B" w14:textId="4065B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Rationale for the design decisions made is NOT clear.</w:t>
            </w:r>
          </w:p>
        </w:tc>
        <w:tc>
          <w:tcPr>
            <w:tcW w:w="2070" w:type="dxa"/>
          </w:tcPr>
          <w:p w:rsidR="074DBF9E" w:rsidP="074DBF9E" w:rsidRDefault="074DBF9E" w14:paraId="15EF5D0E" w14:textId="4F66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Rationale for the design decisions made is missing from this submission.</w:t>
            </w:r>
          </w:p>
        </w:tc>
      </w:tr>
      <w:tr w:rsidR="074DBF9E" w:rsidTr="074DBF9E" w14:paraId="37F1C77F" w14:textId="77777777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RDefault="074DBF9E" w14:paraId="445F4692" w14:textId="7069D42E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Description of the Architecture Documentation</w:t>
            </w:r>
          </w:p>
        </w:tc>
        <w:tc>
          <w:tcPr>
            <w:tcW w:w="2430" w:type="dxa"/>
          </w:tcPr>
          <w:p w:rsidR="074DBF9E" w:rsidRDefault="074DBF9E" w14:paraId="3EE6A059" w14:textId="7334E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Describes what the views are, their intended purpose and where they can be found in the document.</w:t>
            </w:r>
          </w:p>
        </w:tc>
        <w:tc>
          <w:tcPr>
            <w:tcW w:w="1530" w:type="dxa"/>
          </w:tcPr>
          <w:p w:rsidR="074DBF9E" w:rsidRDefault="074DBF9E" w14:paraId="1D75C6D9" w14:textId="09B8A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Issues</w:t>
            </w:r>
          </w:p>
        </w:tc>
        <w:tc>
          <w:tcPr>
            <w:tcW w:w="1605" w:type="dxa"/>
          </w:tcPr>
          <w:p w:rsidR="074DBF9E" w:rsidRDefault="074DBF9E" w14:paraId="65651F89" w14:textId="71437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Minor issues</w:t>
            </w:r>
          </w:p>
        </w:tc>
        <w:tc>
          <w:tcPr>
            <w:tcW w:w="1455" w:type="dxa"/>
          </w:tcPr>
          <w:p w:rsidR="074DBF9E" w:rsidRDefault="074DBF9E" w14:paraId="798C4C3F" w14:textId="20994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Major Issues</w:t>
            </w:r>
          </w:p>
        </w:tc>
        <w:tc>
          <w:tcPr>
            <w:tcW w:w="2070" w:type="dxa"/>
          </w:tcPr>
          <w:p w:rsidR="074DBF9E" w:rsidRDefault="074DBF9E" w14:paraId="3C89803B" w14:textId="0AC02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submission of Description of the Architecture Documentation.</w:t>
            </w:r>
          </w:p>
        </w:tc>
      </w:tr>
      <w:tr w:rsidR="074DBF9E" w:rsidTr="074DBF9E" w14:paraId="71FA5D73" w14:textId="77777777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RDefault="074DBF9E" w14:paraId="78752BFE" w14:textId="0CD5A24E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How Stakeholders Can Use the Documentation</w:t>
            </w:r>
          </w:p>
        </w:tc>
        <w:tc>
          <w:tcPr>
            <w:tcW w:w="2430" w:type="dxa"/>
          </w:tcPr>
          <w:p w:rsidR="074DBF9E" w:rsidRDefault="074DBF9E" w14:paraId="2856728F" w14:textId="6D26C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Provides guidance on how different stakeholders might want to view the various sections</w:t>
            </w:r>
          </w:p>
        </w:tc>
        <w:tc>
          <w:tcPr>
            <w:tcW w:w="1530" w:type="dxa"/>
          </w:tcPr>
          <w:p w:rsidR="074DBF9E" w:rsidRDefault="074DBF9E" w14:paraId="68151632" w14:textId="16CF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Issues</w:t>
            </w:r>
          </w:p>
        </w:tc>
        <w:tc>
          <w:tcPr>
            <w:tcW w:w="1605" w:type="dxa"/>
          </w:tcPr>
          <w:p w:rsidR="074DBF9E" w:rsidRDefault="074DBF9E" w14:paraId="4BA996E2" w14:textId="593C6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Minor issues</w:t>
            </w:r>
          </w:p>
        </w:tc>
        <w:tc>
          <w:tcPr>
            <w:tcW w:w="1455" w:type="dxa"/>
          </w:tcPr>
          <w:p w:rsidR="074DBF9E" w:rsidRDefault="074DBF9E" w14:paraId="731B4C63" w14:textId="5B311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Major Issues</w:t>
            </w:r>
          </w:p>
        </w:tc>
        <w:tc>
          <w:tcPr>
            <w:tcW w:w="2070" w:type="dxa"/>
          </w:tcPr>
          <w:p w:rsidR="074DBF9E" w:rsidRDefault="074DBF9E" w14:paraId="1D5704A1" w14:textId="2A00D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submission of guidance on how different stakeholders might want to view the various sections</w:t>
            </w:r>
          </w:p>
        </w:tc>
      </w:tr>
      <w:tr w:rsidR="074DBF9E" w:rsidTr="074DBF9E" w14:paraId="5C2C1B34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RDefault="074DBF9E" w14:paraId="7FB91B97" w14:textId="7067A61A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System Overview</w:t>
            </w:r>
          </w:p>
        </w:tc>
        <w:tc>
          <w:tcPr>
            <w:tcW w:w="2430" w:type="dxa"/>
          </w:tcPr>
          <w:p w:rsidR="074DBF9E" w:rsidRDefault="074DBF9E" w14:paraId="23443FB5" w14:textId="3C9AA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Short description of a system’s business goals and context</w:t>
            </w:r>
          </w:p>
        </w:tc>
        <w:tc>
          <w:tcPr>
            <w:tcW w:w="1530" w:type="dxa"/>
          </w:tcPr>
          <w:p w:rsidR="074DBF9E" w:rsidRDefault="074DBF9E" w14:paraId="1164A1AF" w14:textId="66CAA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Issues</w:t>
            </w:r>
          </w:p>
        </w:tc>
        <w:tc>
          <w:tcPr>
            <w:tcW w:w="1605" w:type="dxa"/>
          </w:tcPr>
          <w:p w:rsidR="074DBF9E" w:rsidRDefault="074DBF9E" w14:paraId="201B6B89" w14:textId="2DF4C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Minor issues</w:t>
            </w:r>
          </w:p>
        </w:tc>
        <w:tc>
          <w:tcPr>
            <w:tcW w:w="1455" w:type="dxa"/>
          </w:tcPr>
          <w:p w:rsidR="074DBF9E" w:rsidRDefault="074DBF9E" w14:paraId="3B48047E" w14:textId="567A8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Major Issues</w:t>
            </w:r>
          </w:p>
        </w:tc>
        <w:tc>
          <w:tcPr>
            <w:tcW w:w="2070" w:type="dxa"/>
          </w:tcPr>
          <w:p w:rsidR="074DBF9E" w:rsidRDefault="074DBF9E" w14:paraId="46D04F8F" w14:textId="4321B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submission of a short description of a system’s business goals and context</w:t>
            </w:r>
          </w:p>
        </w:tc>
      </w:tr>
      <w:tr w:rsidR="074DBF9E" w:rsidTr="074DBF9E" w14:paraId="6B86CC8C" w14:textId="77777777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RDefault="074DBF9E" w14:paraId="26FAD127" w14:textId="0A0988AA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Architectural Drivers</w:t>
            </w:r>
          </w:p>
        </w:tc>
        <w:tc>
          <w:tcPr>
            <w:tcW w:w="2430" w:type="dxa"/>
          </w:tcPr>
          <w:p w:rsidR="074DBF9E" w:rsidRDefault="074DBF9E" w14:paraId="622AA1CA" w14:textId="4195C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From the design purpose, primary functionality, quality attribute requirements, constraints and architectural concerns, distill a list of significant architectural drivers.</w:t>
            </w:r>
          </w:p>
        </w:tc>
        <w:tc>
          <w:tcPr>
            <w:tcW w:w="1530" w:type="dxa"/>
          </w:tcPr>
          <w:p w:rsidR="074DBF9E" w:rsidRDefault="074DBF9E" w14:paraId="688E6ED0" w14:textId="310D6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Issues</w:t>
            </w:r>
          </w:p>
        </w:tc>
        <w:tc>
          <w:tcPr>
            <w:tcW w:w="1605" w:type="dxa"/>
          </w:tcPr>
          <w:p w:rsidR="074DBF9E" w:rsidRDefault="074DBF9E" w14:paraId="75734E25" w14:textId="36748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Minor issues</w:t>
            </w:r>
          </w:p>
        </w:tc>
        <w:tc>
          <w:tcPr>
            <w:tcW w:w="1455" w:type="dxa"/>
          </w:tcPr>
          <w:p w:rsidR="074DBF9E" w:rsidRDefault="074DBF9E" w14:paraId="2C8F1060" w14:textId="0EFE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Major Issues</w:t>
            </w:r>
          </w:p>
        </w:tc>
        <w:tc>
          <w:tcPr>
            <w:tcW w:w="2070" w:type="dxa"/>
          </w:tcPr>
          <w:p w:rsidR="074DBF9E" w:rsidRDefault="074DBF9E" w14:paraId="304FE79C" w14:textId="70B6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submission of a list of significant architectural drivers.</w:t>
            </w:r>
          </w:p>
        </w:tc>
      </w:tr>
      <w:tr w:rsidR="074DBF9E" w:rsidTr="074DBF9E" w14:paraId="2213F62C" w14:textId="77777777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RDefault="074DBF9E" w14:paraId="427F564C" w14:textId="7024EA93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Architecture Views</w:t>
            </w:r>
          </w:p>
        </w:tc>
        <w:tc>
          <w:tcPr>
            <w:tcW w:w="2430" w:type="dxa"/>
          </w:tcPr>
          <w:p w:rsidR="074DBF9E" w:rsidRDefault="074DBF9E" w14:paraId="06A4248D" w14:textId="27FD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A view’s primary function is to show the structure that it represents. Create 3 or more architectural views of the system.</w:t>
            </w:r>
          </w:p>
        </w:tc>
        <w:tc>
          <w:tcPr>
            <w:tcW w:w="1530" w:type="dxa"/>
          </w:tcPr>
          <w:p w:rsidR="074DBF9E" w:rsidRDefault="074DBF9E" w14:paraId="013E55C7" w14:textId="42BB1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Issues</w:t>
            </w:r>
          </w:p>
        </w:tc>
        <w:tc>
          <w:tcPr>
            <w:tcW w:w="1605" w:type="dxa"/>
          </w:tcPr>
          <w:p w:rsidR="074DBF9E" w:rsidRDefault="074DBF9E" w14:paraId="20D1E86F" w14:textId="7CFCF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Minor issues</w:t>
            </w:r>
          </w:p>
        </w:tc>
        <w:tc>
          <w:tcPr>
            <w:tcW w:w="1455" w:type="dxa"/>
          </w:tcPr>
          <w:p w:rsidR="074DBF9E" w:rsidRDefault="074DBF9E" w14:paraId="77615E4C" w14:textId="0F48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Major Issues</w:t>
            </w:r>
          </w:p>
        </w:tc>
        <w:tc>
          <w:tcPr>
            <w:tcW w:w="2070" w:type="dxa"/>
          </w:tcPr>
          <w:p w:rsidR="074DBF9E" w:rsidRDefault="074DBF9E" w14:paraId="06668E34" w14:textId="4F04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submission of 3 or more architectural views of the system.</w:t>
            </w:r>
          </w:p>
        </w:tc>
      </w:tr>
      <w:tr w:rsidR="074DBF9E" w:rsidTr="074DBF9E" w14:paraId="176E7FBE" w14:textId="77777777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RDefault="074DBF9E" w14:paraId="3012CD39" w14:textId="19654D33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Mapping between views</w:t>
            </w:r>
          </w:p>
        </w:tc>
        <w:tc>
          <w:tcPr>
            <w:tcW w:w="2430" w:type="dxa"/>
          </w:tcPr>
          <w:p w:rsidR="074DBF9E" w:rsidRDefault="074DBF9E" w14:paraId="561A9F55" w14:textId="3BA22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Relationship among views showing how the architecture works as a unified conceptual whole</w:t>
            </w:r>
          </w:p>
        </w:tc>
        <w:tc>
          <w:tcPr>
            <w:tcW w:w="1530" w:type="dxa"/>
          </w:tcPr>
          <w:p w:rsidR="074DBF9E" w:rsidRDefault="074DBF9E" w14:paraId="2871F7FC" w14:textId="0039F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Issues</w:t>
            </w:r>
          </w:p>
        </w:tc>
        <w:tc>
          <w:tcPr>
            <w:tcW w:w="1605" w:type="dxa"/>
          </w:tcPr>
          <w:p w:rsidR="074DBF9E" w:rsidRDefault="074DBF9E" w14:paraId="46A13EC6" w14:textId="34239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Minor issues</w:t>
            </w:r>
          </w:p>
        </w:tc>
        <w:tc>
          <w:tcPr>
            <w:tcW w:w="1455" w:type="dxa"/>
          </w:tcPr>
          <w:p w:rsidR="074DBF9E" w:rsidRDefault="074DBF9E" w14:paraId="5BFFDDAA" w14:textId="3C3C9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Major Issues</w:t>
            </w:r>
          </w:p>
        </w:tc>
        <w:tc>
          <w:tcPr>
            <w:tcW w:w="2070" w:type="dxa"/>
          </w:tcPr>
          <w:p w:rsidR="074DBF9E" w:rsidRDefault="074DBF9E" w14:paraId="05094066" w14:textId="42F4F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submission of views.</w:t>
            </w:r>
          </w:p>
        </w:tc>
      </w:tr>
      <w:tr w:rsidR="074DBF9E" w:rsidTr="074DBF9E" w14:paraId="28A48C3C" w14:textId="77777777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74DBF9E" w:rsidRDefault="074DBF9E" w14:paraId="5B718F6B" w14:textId="02CE5C4E">
            <w:r w:rsidRPr="074DBF9E">
              <w:rPr>
                <w:rFonts w:ascii="Lucida Console" w:hAnsi="Lucida Console" w:eastAsia="Lucida Console" w:cs="Lucida Console"/>
                <w:b w:val="0"/>
                <w:bCs w:val="0"/>
                <w:color w:val="000000" w:themeColor="text1"/>
                <w:sz w:val="16"/>
                <w:szCs w:val="16"/>
              </w:rPr>
              <w:t>Rationale</w:t>
            </w:r>
          </w:p>
        </w:tc>
        <w:tc>
          <w:tcPr>
            <w:tcW w:w="2430" w:type="dxa"/>
          </w:tcPr>
          <w:p w:rsidR="074DBF9E" w:rsidRDefault="074DBF9E" w14:paraId="056EE823" w14:textId="03A99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Explains how the overall architecture is a solution to its requirements, why it was chosen, and the implications in changing it</w:t>
            </w:r>
          </w:p>
        </w:tc>
        <w:tc>
          <w:tcPr>
            <w:tcW w:w="1530" w:type="dxa"/>
          </w:tcPr>
          <w:p w:rsidR="074DBF9E" w:rsidRDefault="074DBF9E" w14:paraId="1F4A8330" w14:textId="02ECB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Issues</w:t>
            </w:r>
          </w:p>
        </w:tc>
        <w:tc>
          <w:tcPr>
            <w:tcW w:w="1605" w:type="dxa"/>
          </w:tcPr>
          <w:p w:rsidR="074DBF9E" w:rsidRDefault="074DBF9E" w14:paraId="3875D982" w14:textId="00669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Minor issues</w:t>
            </w:r>
          </w:p>
        </w:tc>
        <w:tc>
          <w:tcPr>
            <w:tcW w:w="1455" w:type="dxa"/>
          </w:tcPr>
          <w:p w:rsidR="074DBF9E" w:rsidRDefault="074DBF9E" w14:paraId="6BCD6478" w14:textId="4DC7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Major Issues</w:t>
            </w:r>
          </w:p>
        </w:tc>
        <w:tc>
          <w:tcPr>
            <w:tcW w:w="2070" w:type="dxa"/>
          </w:tcPr>
          <w:p w:rsidR="074DBF9E" w:rsidRDefault="074DBF9E" w14:paraId="6D2B2338" w14:textId="0E65A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4DBF9E">
              <w:rPr>
                <w:rFonts w:ascii="Lucida Console" w:hAnsi="Lucida Console" w:eastAsia="Lucida Console" w:cs="Lucida Console"/>
                <w:color w:val="000000" w:themeColor="text1"/>
                <w:sz w:val="16"/>
                <w:szCs w:val="16"/>
              </w:rPr>
              <w:t>No submission Rationale.</w:t>
            </w:r>
          </w:p>
        </w:tc>
      </w:tr>
    </w:tbl>
    <w:p w:rsidR="00374ED2" w:rsidP="074DBF9E" w:rsidRDefault="00374ED2" w14:paraId="2C078E63" w14:textId="56BDDE06"/>
    <w:p w:rsidR="11BF346D" w:rsidP="11BF346D" w:rsidRDefault="11BF346D" w14:paraId="09AC6CDE" w14:textId="0FF8962D"/>
    <w:p w:rsidR="6E543A4C" w:rsidP="11BF346D" w:rsidRDefault="24C9222C" w14:paraId="7749495B" w14:textId="6B87E9A1">
      <w:r>
        <w:t xml:space="preserve">I used Table 3 from the Lesson as reference. </w:t>
      </w:r>
      <w:r w:rsidR="5AEE610D">
        <w:t>Feel Free to add/edit! -Brian</w:t>
      </w:r>
      <w:r w:rsidR="512306BC">
        <w:t xml:space="preserve"> </w:t>
      </w:r>
    </w:p>
    <w:p w:rsidR="59BA0F4F" w:rsidP="750FA833" w:rsidRDefault="59BA0F4F" w14:paraId="2D74A5B2" w14:textId="55509410">
      <w:r>
        <w:t xml:space="preserve">Nick: Thanks Brian – these look really good! I think it would be beneficial to separate out the Business </w:t>
      </w:r>
      <w:r w:rsidR="29027CC0">
        <w:t>G</w:t>
      </w:r>
      <w:r>
        <w:t>oal</w:t>
      </w:r>
      <w:r w:rsidR="05064EC9">
        <w:t>s</w:t>
      </w:r>
      <w:r>
        <w:t xml:space="preserve"> to its own table so we can show the goal refinement process</w:t>
      </w:r>
      <w:r w:rsidR="07749C13">
        <w:t xml:space="preserve"> – see the table below this one</w:t>
      </w:r>
    </w:p>
    <w:p w:rsidR="39FE915B" w:rsidP="033DE6C9" w:rsidRDefault="39FE915B" w14:paraId="7EFF40EA" w14:textId="55509410">
      <w:r>
        <w:rPr>
          <w:noProof/>
        </w:rPr>
        <w:drawing>
          <wp:inline distT="0" distB="0" distL="0" distR="0" wp14:anchorId="7CB1E5DC" wp14:editId="39FE915B">
            <wp:extent cx="4572000" cy="3514725"/>
            <wp:effectExtent l="0" t="0" r="0" b="0"/>
            <wp:docPr id="733022472" name="Picture 73302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65" w:type="dxa"/>
        <w:tblLayout w:type="fixed"/>
        <w:tblLook w:val="04A0" w:firstRow="1" w:lastRow="0" w:firstColumn="1" w:lastColumn="0" w:noHBand="0" w:noVBand="1"/>
      </w:tblPr>
      <w:tblGrid>
        <w:gridCol w:w="1695"/>
        <w:gridCol w:w="2055"/>
        <w:gridCol w:w="1410"/>
        <w:gridCol w:w="3375"/>
        <w:gridCol w:w="930"/>
      </w:tblGrid>
      <w:tr w:rsidR="11BF346D" w:rsidTr="00F3664A" w14:paraId="322FDC38" w14:textId="77777777">
        <w:trPr>
          <w:trHeight w:val="300"/>
        </w:trPr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P="11BF346D" w:rsidRDefault="11BF346D" w14:paraId="37CF5533" w14:textId="3BC29AB6">
            <w:pPr>
              <w:jc w:val="center"/>
            </w:pPr>
            <w:commentRangeStart w:id="0"/>
            <w:commentRangeStart w:id="1"/>
            <w:r w:rsidRPr="11BF346D">
              <w:rPr>
                <w:rFonts w:ascii="Calibri" w:hAnsi="Calibri" w:eastAsia="Calibri" w:cs="Calibri"/>
                <w:b/>
                <w:bCs/>
              </w:rPr>
              <w:t>Business Goal</w:t>
            </w:r>
            <w:commentRangeEnd w:id="0"/>
            <w:r w:rsidR="00C17C83"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0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P="11BF346D" w:rsidRDefault="11BF346D" w14:paraId="79C4776B" w14:textId="3FE871DE">
            <w:pPr>
              <w:jc w:val="center"/>
            </w:pPr>
            <w:r w:rsidRPr="11BF346D">
              <w:rPr>
                <w:rFonts w:ascii="Calibri" w:hAnsi="Calibri" w:eastAsia="Calibri" w:cs="Calibri"/>
                <w:b/>
                <w:bCs/>
              </w:rPr>
              <w:t>Engineering Objective</w:t>
            </w: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P="11BF346D" w:rsidRDefault="11BF346D" w14:paraId="7BB032EC" w14:textId="4F4AAACE">
            <w:pPr>
              <w:jc w:val="center"/>
            </w:pPr>
            <w:r w:rsidRPr="11BF346D">
              <w:rPr>
                <w:rFonts w:ascii="Calibri" w:hAnsi="Calibri" w:eastAsia="Calibri" w:cs="Calibri"/>
                <w:b/>
                <w:bCs/>
              </w:rPr>
              <w:t>Quality Attribute</w:t>
            </w:r>
          </w:p>
        </w:tc>
        <w:tc>
          <w:tcPr>
            <w:tcW w:w="3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P="11BF346D" w:rsidRDefault="11BF346D" w14:paraId="12142A0B" w14:textId="7EEEF45D">
            <w:pPr>
              <w:jc w:val="center"/>
              <w:rPr>
                <w:rFonts w:ascii="Calibri" w:hAnsi="Calibri" w:eastAsia="Calibri" w:cs="Calibri"/>
                <w:b/>
              </w:rPr>
            </w:pPr>
            <w:commentRangeStart w:id="2"/>
            <w:r w:rsidRPr="11BF346D">
              <w:rPr>
                <w:rFonts w:ascii="Calibri" w:hAnsi="Calibri" w:eastAsia="Calibri" w:cs="Calibri"/>
                <w:b/>
                <w:bCs/>
              </w:rPr>
              <w:t>Quality Attribute Scenario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9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P="11BF346D" w:rsidRDefault="11BF346D" w14:paraId="60748036" w14:textId="4DD876A9">
            <w:pPr>
              <w:jc w:val="center"/>
            </w:pPr>
            <w:r w:rsidRPr="11BF346D">
              <w:rPr>
                <w:rFonts w:ascii="Calibri" w:hAnsi="Calibri" w:eastAsia="Calibri" w:cs="Calibri"/>
                <w:b/>
                <w:bCs/>
              </w:rPr>
              <w:t>Priority</w:t>
            </w:r>
          </w:p>
        </w:tc>
      </w:tr>
      <w:tr w:rsidR="11BF346D" w:rsidTr="78B4E67C" w14:paraId="1447762B" w14:textId="77777777">
        <w:trPr>
          <w:trHeight w:val="3800"/>
        </w:trPr>
        <w:tc>
          <w:tcPr>
            <w:tcW w:w="1695" w:type="dxa"/>
            <w:vMerge w:val="restart"/>
            <w:tcBorders>
              <w:top w:val="single" w:color="auto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11BF346D" w:rsidRDefault="5FE7D3B5" w14:paraId="20B93146" w14:textId="26CAD1F1">
            <w:r w:rsidRPr="750FA833">
              <w:rPr>
                <w:rFonts w:ascii="Calibri" w:hAnsi="Calibri" w:eastAsia="Calibri" w:cs="Calibri"/>
              </w:rPr>
              <w:t xml:space="preserve">Enable multiple </w:t>
            </w:r>
            <w:r w:rsidRPr="750FA833" w:rsidR="49AA85B9">
              <w:rPr>
                <w:rFonts w:ascii="Calibri" w:hAnsi="Calibri" w:eastAsia="Calibri" w:cs="Calibri"/>
              </w:rPr>
              <w:t>methods of v</w:t>
            </w:r>
            <w:r w:rsidRPr="750FA833" w:rsidR="349F4527">
              <w:rPr>
                <w:rFonts w:ascii="Calibri" w:hAnsi="Calibri" w:eastAsia="Calibri" w:cs="Calibri"/>
              </w:rPr>
              <w:t>irtual Communication</w:t>
            </w:r>
          </w:p>
          <w:p w:rsidR="11BF346D" w:rsidRDefault="11BF346D" w14:paraId="768A6F92" w14:textId="6C08EDB0">
            <w:r w:rsidRPr="11BF346D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055" w:type="dxa"/>
            <w:tcBorders>
              <w:top w:val="single" w:color="auto" w:sz="8" w:space="0"/>
              <w:left w:val="single" w:color="000000" w:themeColor="text1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RDefault="11BF346D" w14:paraId="6720F630" w14:textId="472605AD">
            <w:r w:rsidRPr="11BF346D">
              <w:rPr>
                <w:rFonts w:ascii="Calibri" w:hAnsi="Calibri" w:eastAsia="Calibri" w:cs="Calibri"/>
              </w:rPr>
              <w:t>Support operations such as speech communication, video conferencing, shared whiteboard, as well as email and file sharing</w:t>
            </w: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RDefault="11BF346D" w14:paraId="1DABA81F" w14:textId="531FCE27">
            <w:r w:rsidRPr="11BF346D">
              <w:rPr>
                <w:rFonts w:ascii="Calibri" w:hAnsi="Calibri" w:eastAsia="Calibri" w:cs="Calibri"/>
              </w:rPr>
              <w:t>Usability</w:t>
            </w:r>
          </w:p>
        </w:tc>
        <w:tc>
          <w:tcPr>
            <w:tcW w:w="3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RDefault="11BF346D" w14:paraId="6320F16B" w14:textId="06158924">
            <w:r w:rsidRPr="11BF346D">
              <w:rPr>
                <w:rFonts w:ascii="Calibri" w:hAnsi="Calibri" w:eastAsia="Calibri" w:cs="Calibri"/>
              </w:rPr>
              <w:t xml:space="preserve">A user will be able to run the system and use video communication. </w:t>
            </w:r>
            <w:commentRangeStart w:id="3"/>
            <w:r w:rsidRPr="11BF346D">
              <w:rPr>
                <w:rFonts w:ascii="Calibri" w:hAnsi="Calibri" w:eastAsia="Calibri" w:cs="Calibri"/>
              </w:rPr>
              <w:t>Concurrently</w:t>
            </w:r>
            <w:commentRangeEnd w:id="3"/>
            <w:r>
              <w:rPr>
                <w:rStyle w:val="CommentReference"/>
              </w:rPr>
              <w:commentReference w:id="3"/>
            </w:r>
            <w:r w:rsidRPr="11BF346D">
              <w:rPr>
                <w:rFonts w:ascii="Calibri" w:hAnsi="Calibri" w:eastAsia="Calibri" w:cs="Calibri"/>
              </w:rPr>
              <w:t>, the system can upload and send data without delay, corruption, or errors (hopefully). Data rate transfer speeds??? (Need help here)</w:t>
            </w:r>
          </w:p>
          <w:p w:rsidR="11BF346D" w:rsidRDefault="11BF346D" w14:paraId="04530C50" w14:textId="3F1ECC0F">
            <w:pPr>
              <w:rPr>
                <w:rFonts w:ascii="Calibri" w:hAnsi="Calibri" w:eastAsia="Calibri" w:cs="Calibri"/>
              </w:rPr>
            </w:pPr>
            <w:commentRangeStart w:id="4"/>
            <w:r w:rsidRPr="11BF346D">
              <w:rPr>
                <w:rFonts w:ascii="Calibri" w:hAnsi="Calibri" w:eastAsia="Calibri" w:cs="Calibri"/>
                <w:b/>
                <w:bCs/>
              </w:rPr>
              <w:t>Source</w:t>
            </w:r>
            <w:r w:rsidRPr="11BF346D">
              <w:rPr>
                <w:rFonts w:ascii="Calibri" w:hAnsi="Calibri" w:eastAsia="Calibri" w:cs="Calibri"/>
              </w:rPr>
              <w:t>: Collaborator</w:t>
            </w:r>
          </w:p>
          <w:p w:rsidR="302307A7" w:rsidRDefault="302307A7" w14:paraId="516E9039" w14:textId="12BC1BF1">
            <w:r w:rsidRPr="11BF346D">
              <w:rPr>
                <w:rFonts w:ascii="Calibri" w:hAnsi="Calibri" w:eastAsia="Calibri" w:cs="Calibri"/>
                <w:b/>
                <w:bCs/>
              </w:rPr>
              <w:t>Environment</w:t>
            </w:r>
            <w:r w:rsidRPr="11BF346D" w:rsidR="11BF346D">
              <w:rPr>
                <w:rFonts w:ascii="Calibri" w:hAnsi="Calibri" w:eastAsia="Calibri" w:cs="Calibri"/>
              </w:rPr>
              <w:t>: Runtime</w:t>
            </w:r>
          </w:p>
          <w:p w:rsidR="11BF346D" w:rsidRDefault="11BF346D" w14:paraId="2859C938" w14:textId="56A1FDC9">
            <w:r w:rsidRPr="11BF346D">
              <w:rPr>
                <w:rFonts w:ascii="Calibri" w:hAnsi="Calibri" w:eastAsia="Calibri" w:cs="Calibri"/>
                <w:b/>
                <w:bCs/>
              </w:rPr>
              <w:t>Response</w:t>
            </w:r>
            <w:r w:rsidRPr="11BF346D">
              <w:rPr>
                <w:rFonts w:ascii="Calibri" w:hAnsi="Calibri" w:eastAsia="Calibri" w:cs="Calibri"/>
              </w:rPr>
              <w:t>: Upload and send data, no downtime</w:t>
            </w:r>
          </w:p>
          <w:p w:rsidR="11BF346D" w:rsidRDefault="11BF346D" w14:paraId="7A68B16A" w14:textId="370F6144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  <w:b/>
                <w:bCs/>
              </w:rPr>
              <w:t>Response Measure</w:t>
            </w:r>
            <w:r w:rsidRPr="11BF346D">
              <w:rPr>
                <w:rFonts w:ascii="Calibri" w:hAnsi="Calibri" w:eastAsia="Calibri" w:cs="Calibri"/>
              </w:rPr>
              <w:t>: Data rate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9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RDefault="11BF346D" w14:paraId="7306B51F" w14:textId="2B269595">
            <w:r w:rsidRPr="11BF346D">
              <w:rPr>
                <w:rFonts w:ascii="Calibri" w:hAnsi="Calibri" w:eastAsia="Calibri" w:cs="Calibri"/>
              </w:rPr>
              <w:t>H</w:t>
            </w:r>
          </w:p>
        </w:tc>
      </w:tr>
      <w:tr w:rsidR="11BF346D" w:rsidTr="00F3664A" w14:paraId="571CE0E3" w14:textId="77777777">
        <w:trPr>
          <w:trHeight w:val="300"/>
        </w:trPr>
        <w:tc>
          <w:tcPr>
            <w:tcW w:w="1695" w:type="dxa"/>
            <w:vMerge/>
            <w:tcMar>
              <w:left w:w="108" w:type="dxa"/>
              <w:right w:w="108" w:type="dxa"/>
            </w:tcMar>
          </w:tcPr>
          <w:p w:rsidR="00374ED2" w:rsidRDefault="00374ED2" w14:paraId="6BA03812" w14:textId="77777777"/>
        </w:tc>
        <w:tc>
          <w:tcPr>
            <w:tcW w:w="2055" w:type="dxa"/>
            <w:tcBorders>
              <w:top w:val="single" w:color="auto" w:sz="8" w:space="0"/>
              <w:left w:val="single" w:color="000000" w:themeColor="text1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RDefault="11BF346D" w14:paraId="7FF33A0E" w14:textId="3492952A">
            <w:r w:rsidRPr="11BF346D">
              <w:rPr>
                <w:rFonts w:ascii="Calibri" w:hAnsi="Calibri" w:eastAsia="Calibri" w:cs="Calibri"/>
              </w:rPr>
              <w:t>Responsiveness</w:t>
            </w: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RDefault="11BF346D" w14:paraId="660EEC27" w14:textId="32581BAC">
            <w:r w:rsidRPr="11BF346D">
              <w:rPr>
                <w:rFonts w:ascii="Calibri" w:hAnsi="Calibri" w:eastAsia="Calibri" w:cs="Calibri"/>
              </w:rPr>
              <w:t>Performance</w:t>
            </w:r>
          </w:p>
        </w:tc>
        <w:tc>
          <w:tcPr>
            <w:tcW w:w="3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RDefault="11BF346D" w14:paraId="44DA6D27" w14:textId="26171EB7">
            <w:r w:rsidRPr="11BF346D">
              <w:rPr>
                <w:rFonts w:ascii="Calibri" w:hAnsi="Calibri" w:eastAsia="Calibri" w:cs="Calibri"/>
              </w:rPr>
              <w:t xml:space="preserve">The host sends communication link under normal operation. The system processes the communication with latency. </w:t>
            </w:r>
          </w:p>
          <w:p w:rsidR="11BF346D" w:rsidRDefault="11BF346D" w14:paraId="6BE29924" w14:textId="2192889D">
            <w:r w:rsidRPr="11BF346D">
              <w:rPr>
                <w:rFonts w:ascii="Calibri" w:hAnsi="Calibri" w:eastAsia="Calibri" w:cs="Calibri"/>
                <w:b/>
                <w:bCs/>
              </w:rPr>
              <w:t>Source</w:t>
            </w:r>
            <w:r w:rsidRPr="11BF346D">
              <w:rPr>
                <w:rFonts w:ascii="Calibri" w:hAnsi="Calibri" w:eastAsia="Calibri" w:cs="Calibri"/>
              </w:rPr>
              <w:t>: Collaborator</w:t>
            </w:r>
          </w:p>
          <w:p w:rsidR="11BF346D" w:rsidRDefault="11BF346D" w14:paraId="08668225" w14:textId="0B7A3F5F">
            <w:r w:rsidRPr="11BF346D">
              <w:rPr>
                <w:rFonts w:ascii="Calibri" w:hAnsi="Calibri" w:eastAsia="Calibri" w:cs="Calibri"/>
                <w:b/>
                <w:bCs/>
              </w:rPr>
              <w:t>Stimulus</w:t>
            </w:r>
            <w:r w:rsidRPr="11BF346D">
              <w:rPr>
                <w:rFonts w:ascii="Calibri" w:hAnsi="Calibri" w:eastAsia="Calibri" w:cs="Calibri"/>
              </w:rPr>
              <w:t>: Communication request</w:t>
            </w:r>
          </w:p>
          <w:p w:rsidR="0A2AE6FA" w:rsidRDefault="0A2AE6FA" w14:paraId="61A91F25" w14:textId="4693AD0A">
            <w:r w:rsidRPr="00239264">
              <w:rPr>
                <w:rFonts w:ascii="Calibri" w:hAnsi="Calibri" w:eastAsia="Calibri" w:cs="Calibri"/>
                <w:b/>
                <w:bCs/>
              </w:rPr>
              <w:t>Environment</w:t>
            </w:r>
            <w:r w:rsidRPr="00239264" w:rsidR="11BF346D">
              <w:rPr>
                <w:rFonts w:ascii="Calibri" w:hAnsi="Calibri" w:eastAsia="Calibri" w:cs="Calibri"/>
              </w:rPr>
              <w:t>: Normal</w:t>
            </w:r>
          </w:p>
          <w:p w:rsidR="625F93B2" w:rsidP="00239264" w:rsidRDefault="625F93B2" w14:paraId="360E7EF4" w14:textId="7A12A1C7">
            <w:pPr>
              <w:rPr>
                <w:rFonts w:ascii="Calibri" w:hAnsi="Calibri" w:eastAsia="Calibri" w:cs="Calibri"/>
              </w:rPr>
            </w:pPr>
            <w:r w:rsidRPr="00239264">
              <w:rPr>
                <w:rFonts w:ascii="Calibri" w:hAnsi="Calibri" w:eastAsia="Calibri" w:cs="Calibri"/>
                <w:b/>
                <w:bCs/>
              </w:rPr>
              <w:t>Artifact</w:t>
            </w:r>
            <w:r w:rsidRPr="00239264">
              <w:rPr>
                <w:rFonts w:ascii="Calibri" w:hAnsi="Calibri" w:eastAsia="Calibri" w:cs="Calibri"/>
              </w:rPr>
              <w:t>:</w:t>
            </w:r>
          </w:p>
          <w:p w:rsidR="11BF346D" w:rsidRDefault="11BF346D" w14:paraId="72C87DA6" w14:textId="6C878803">
            <w:r w:rsidRPr="11BF346D">
              <w:rPr>
                <w:rFonts w:ascii="Calibri" w:hAnsi="Calibri" w:eastAsia="Calibri" w:cs="Calibri"/>
                <w:b/>
                <w:bCs/>
              </w:rPr>
              <w:t>Response</w:t>
            </w:r>
            <w:r w:rsidRPr="11BF346D">
              <w:rPr>
                <w:rFonts w:ascii="Calibri" w:hAnsi="Calibri" w:eastAsia="Calibri" w:cs="Calibri"/>
              </w:rPr>
              <w:t>: Process event</w:t>
            </w:r>
          </w:p>
          <w:p w:rsidR="11BF346D" w:rsidRDefault="11BF346D" w14:paraId="5D60B539" w14:textId="489D9C03">
            <w:r w:rsidRPr="11BF346D">
              <w:rPr>
                <w:rFonts w:ascii="Calibri" w:hAnsi="Calibri" w:eastAsia="Calibri" w:cs="Calibri"/>
                <w:b/>
                <w:bCs/>
              </w:rPr>
              <w:t>Response Measure</w:t>
            </w:r>
            <w:r w:rsidRPr="11BF346D">
              <w:rPr>
                <w:rFonts w:ascii="Calibri" w:hAnsi="Calibri" w:eastAsia="Calibri" w:cs="Calibri"/>
              </w:rPr>
              <w:t>: Latency</w:t>
            </w:r>
          </w:p>
        </w:tc>
        <w:tc>
          <w:tcPr>
            <w:tcW w:w="9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RDefault="11BF346D" w14:paraId="008BBDB7" w14:textId="59792C91">
            <w:r w:rsidRPr="11BF346D">
              <w:rPr>
                <w:rFonts w:ascii="Calibri" w:hAnsi="Calibri" w:eastAsia="Calibri" w:cs="Calibri"/>
              </w:rPr>
              <w:t>H</w:t>
            </w:r>
          </w:p>
        </w:tc>
      </w:tr>
      <w:tr w:rsidR="11BF346D" w:rsidTr="00F3664A" w14:paraId="24703DCF" w14:textId="77777777">
        <w:trPr>
          <w:trHeight w:val="300"/>
        </w:trPr>
        <w:tc>
          <w:tcPr>
            <w:tcW w:w="1695" w:type="dxa"/>
            <w:vMerge w:val="restart"/>
            <w:tcBorders>
              <w:top w:val="single" w:color="auto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11BF346D" w:rsidP="11BF346D" w:rsidRDefault="11BF346D" w14:paraId="68567876" w14:textId="16907C37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</w:rPr>
              <w:t xml:space="preserve"> </w:t>
            </w:r>
            <w:r w:rsidRPr="11BF346D" w:rsidR="74BAD0B0">
              <w:rPr>
                <w:rFonts w:ascii="Calibri" w:hAnsi="Calibri" w:eastAsia="Calibri" w:cs="Calibri"/>
              </w:rPr>
              <w:t>Functionality with third-party devices</w:t>
            </w:r>
            <w:r w:rsidRPr="7F3F67E2" w:rsidR="71E272EB">
              <w:rPr>
                <w:rFonts w:ascii="Calibri" w:hAnsi="Calibri" w:eastAsia="Calibri" w:cs="Calibri"/>
              </w:rPr>
              <w:t xml:space="preserve"> </w:t>
            </w:r>
          </w:p>
          <w:p w:rsidR="11BF346D" w:rsidRDefault="11BF346D" w14:paraId="67906477" w14:textId="1B203CA9">
            <w:r w:rsidRPr="11BF346D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055" w:type="dxa"/>
            <w:tcBorders>
              <w:top w:val="single" w:color="auto" w:sz="8" w:space="0"/>
              <w:left w:val="single" w:color="000000" w:themeColor="text1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P="11BF346D" w:rsidRDefault="11BF346D" w14:paraId="42CC1B95" w14:textId="39130716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</w:rPr>
              <w:t xml:space="preserve"> </w:t>
            </w:r>
            <w:r w:rsidRPr="11BF346D" w:rsidR="181E93B5">
              <w:rPr>
                <w:rFonts w:ascii="Calibri" w:hAnsi="Calibri" w:eastAsia="Calibri" w:cs="Calibri"/>
              </w:rPr>
              <w:t>Device Variety</w:t>
            </w: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81E93B5" w:rsidP="11BF346D" w:rsidRDefault="181E93B5" w14:paraId="64F41351" w14:textId="2C0E643F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</w:rPr>
              <w:t>Modifiability</w:t>
            </w:r>
          </w:p>
        </w:tc>
        <w:tc>
          <w:tcPr>
            <w:tcW w:w="3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P="11BF346D" w:rsidRDefault="11BF346D" w14:paraId="096ECB90" w14:textId="46A87A33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</w:rPr>
              <w:t xml:space="preserve"> </w:t>
            </w:r>
            <w:r w:rsidRPr="11BF346D" w:rsidR="20285462">
              <w:rPr>
                <w:rFonts w:ascii="Calibri" w:hAnsi="Calibri" w:eastAsia="Calibri" w:cs="Calibri"/>
              </w:rPr>
              <w:t xml:space="preserve">Host is able to add a new input device into the system at runtime </w:t>
            </w:r>
            <w:r w:rsidRPr="7F3F67E2" w:rsidR="6192AAF6">
              <w:rPr>
                <w:rFonts w:ascii="Calibri" w:hAnsi="Calibri" w:eastAsia="Calibri" w:cs="Calibri"/>
              </w:rPr>
              <w:t>without error or compatibility issues.</w:t>
            </w:r>
            <w:r w:rsidRPr="7F3F67E2" w:rsidR="20285462">
              <w:rPr>
                <w:rFonts w:ascii="Calibri" w:hAnsi="Calibri" w:eastAsia="Calibri" w:cs="Calibri"/>
              </w:rPr>
              <w:t xml:space="preserve"> </w:t>
            </w:r>
          </w:p>
          <w:p w:rsidR="20285462" w:rsidP="11BF346D" w:rsidRDefault="20285462" w14:paraId="0DD518E5" w14:textId="19FF85B5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  <w:b/>
                <w:bCs/>
              </w:rPr>
              <w:t>Source</w:t>
            </w:r>
            <w:r w:rsidRPr="11BF346D">
              <w:rPr>
                <w:rFonts w:ascii="Calibri" w:hAnsi="Calibri" w:eastAsia="Calibri" w:cs="Calibri"/>
              </w:rPr>
              <w:t>: Collaborator</w:t>
            </w:r>
          </w:p>
          <w:p w:rsidR="20285462" w:rsidP="11BF346D" w:rsidRDefault="20285462" w14:paraId="28DADBAF" w14:textId="77F85CCD">
            <w:pPr>
              <w:rPr>
                <w:rFonts w:ascii="Calibri" w:hAnsi="Calibri" w:eastAsia="Calibri" w:cs="Calibri"/>
              </w:rPr>
            </w:pPr>
            <w:r w:rsidRPr="00239264">
              <w:rPr>
                <w:rFonts w:ascii="Calibri" w:hAnsi="Calibri" w:eastAsia="Calibri" w:cs="Calibri"/>
                <w:b/>
                <w:bCs/>
              </w:rPr>
              <w:t>Stimulus</w:t>
            </w:r>
            <w:r w:rsidRPr="00239264">
              <w:rPr>
                <w:rFonts w:ascii="Calibri" w:hAnsi="Calibri" w:eastAsia="Calibri" w:cs="Calibri"/>
              </w:rPr>
              <w:t>: Runtime</w:t>
            </w:r>
          </w:p>
          <w:p w:rsidR="0B9F92DA" w:rsidP="00239264" w:rsidRDefault="0B9F92DA" w14:paraId="1AD6BB89" w14:textId="50C1D42A">
            <w:pPr>
              <w:rPr>
                <w:rFonts w:ascii="Calibri" w:hAnsi="Calibri" w:eastAsia="Calibri" w:cs="Calibri"/>
              </w:rPr>
            </w:pPr>
            <w:r w:rsidRPr="00239264">
              <w:rPr>
                <w:rFonts w:ascii="Calibri" w:hAnsi="Calibri" w:eastAsia="Calibri" w:cs="Calibri"/>
                <w:b/>
                <w:bCs/>
              </w:rPr>
              <w:t>Environment</w:t>
            </w:r>
            <w:r w:rsidRPr="00239264">
              <w:rPr>
                <w:rFonts w:ascii="Calibri" w:hAnsi="Calibri" w:eastAsia="Calibri" w:cs="Calibri"/>
              </w:rPr>
              <w:t>:</w:t>
            </w:r>
          </w:p>
          <w:p w:rsidR="0B9F92DA" w:rsidP="00239264" w:rsidRDefault="0B9F92DA" w14:paraId="568C5B33" w14:textId="2F000710">
            <w:pPr>
              <w:rPr>
                <w:rFonts w:ascii="Calibri" w:hAnsi="Calibri" w:eastAsia="Calibri" w:cs="Calibri"/>
              </w:rPr>
            </w:pPr>
            <w:r w:rsidRPr="00239264">
              <w:rPr>
                <w:rFonts w:ascii="Calibri" w:hAnsi="Calibri" w:eastAsia="Calibri" w:cs="Calibri"/>
                <w:b/>
                <w:bCs/>
              </w:rPr>
              <w:t>Artifact</w:t>
            </w:r>
            <w:r w:rsidRPr="00239264">
              <w:rPr>
                <w:rFonts w:ascii="Calibri" w:hAnsi="Calibri" w:eastAsia="Calibri" w:cs="Calibri"/>
              </w:rPr>
              <w:t>:</w:t>
            </w:r>
          </w:p>
          <w:p w:rsidR="20285462" w:rsidP="11BF346D" w:rsidRDefault="20285462" w14:paraId="6FF0DC38" w14:textId="03106AD1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  <w:b/>
                <w:bCs/>
              </w:rPr>
              <w:t>Response</w:t>
            </w:r>
            <w:r w:rsidRPr="11BF346D">
              <w:rPr>
                <w:rFonts w:ascii="Calibri" w:hAnsi="Calibri" w:eastAsia="Calibri" w:cs="Calibri"/>
              </w:rPr>
              <w:t>: Add functionality</w:t>
            </w:r>
          </w:p>
          <w:p w:rsidR="20285462" w:rsidP="11BF346D" w:rsidRDefault="20285462" w14:paraId="1E369A6E" w14:textId="781B6A43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  <w:b/>
                <w:bCs/>
              </w:rPr>
              <w:t>Response Measure</w:t>
            </w:r>
            <w:r w:rsidRPr="11BF346D">
              <w:rPr>
                <w:rFonts w:ascii="Calibri" w:hAnsi="Calibri" w:eastAsia="Calibri" w:cs="Calibri"/>
              </w:rPr>
              <w:t>: No side effects</w:t>
            </w:r>
          </w:p>
        </w:tc>
        <w:tc>
          <w:tcPr>
            <w:tcW w:w="9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0285462" w:rsidP="11BF346D" w:rsidRDefault="20285462" w14:paraId="29730064" w14:textId="470CABFA">
            <w:pPr>
              <w:spacing w:line="259" w:lineRule="auto"/>
            </w:pPr>
            <w:r w:rsidRPr="11BF346D">
              <w:rPr>
                <w:rFonts w:ascii="Calibri" w:hAnsi="Calibri" w:eastAsia="Calibri" w:cs="Calibri"/>
              </w:rPr>
              <w:t>M</w:t>
            </w:r>
          </w:p>
        </w:tc>
      </w:tr>
      <w:tr w:rsidR="11BF346D" w:rsidTr="00F3664A" w14:paraId="242094AF" w14:textId="77777777">
        <w:trPr>
          <w:trHeight w:val="300"/>
        </w:trPr>
        <w:tc>
          <w:tcPr>
            <w:tcW w:w="1695" w:type="dxa"/>
            <w:vMerge/>
            <w:tcMar>
              <w:left w:w="108" w:type="dxa"/>
              <w:right w:w="108" w:type="dxa"/>
            </w:tcMar>
          </w:tcPr>
          <w:p w:rsidR="00374ED2" w:rsidRDefault="00374ED2" w14:paraId="15BEF2A0" w14:textId="77777777"/>
        </w:tc>
        <w:tc>
          <w:tcPr>
            <w:tcW w:w="2055" w:type="dxa"/>
            <w:tcBorders>
              <w:top w:val="single" w:color="auto" w:sz="8" w:space="0"/>
              <w:left w:val="single" w:color="000000" w:themeColor="text1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1BF346D" w:rsidP="11BF346D" w:rsidRDefault="11BF346D" w14:paraId="2B110433" w14:textId="3D517062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</w:rPr>
              <w:t xml:space="preserve"> </w:t>
            </w:r>
            <w:r w:rsidRPr="11BF346D" w:rsidR="20B024D8">
              <w:rPr>
                <w:rFonts w:ascii="Calibri" w:hAnsi="Calibri" w:eastAsia="Calibri" w:cs="Calibri"/>
              </w:rPr>
              <w:t>Send output to display devices</w:t>
            </w: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0B024D8" w:rsidP="11BF346D" w:rsidRDefault="20B024D8" w14:paraId="744C98EC" w14:textId="1F8BF78A">
            <w:pPr>
              <w:spacing w:line="259" w:lineRule="auto"/>
            </w:pPr>
            <w:r w:rsidRPr="11BF346D">
              <w:rPr>
                <w:rFonts w:ascii="Calibri" w:hAnsi="Calibri" w:eastAsia="Calibri" w:cs="Calibri"/>
              </w:rPr>
              <w:t>Modifiability</w:t>
            </w:r>
          </w:p>
        </w:tc>
        <w:tc>
          <w:tcPr>
            <w:tcW w:w="3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0B024D8" w:rsidP="11BF346D" w:rsidRDefault="20B024D8" w14:paraId="3EF69B3B" w14:textId="1F1DB629">
            <w:pPr>
              <w:spacing w:line="259" w:lineRule="auto"/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</w:rPr>
              <w:t xml:space="preserve">Host sends output from system to display station at runtime. </w:t>
            </w:r>
          </w:p>
          <w:p w:rsidR="20B024D8" w:rsidP="11BF346D" w:rsidRDefault="20B024D8" w14:paraId="0354E732" w14:textId="4E24A2F0">
            <w:pPr>
              <w:spacing w:line="259" w:lineRule="auto"/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  <w:b/>
                <w:bCs/>
              </w:rPr>
              <w:t>Source</w:t>
            </w:r>
            <w:r w:rsidRPr="11BF346D">
              <w:rPr>
                <w:rFonts w:ascii="Calibri" w:hAnsi="Calibri" w:eastAsia="Calibri" w:cs="Calibri"/>
              </w:rPr>
              <w:t>: Collaborator</w:t>
            </w:r>
          </w:p>
          <w:p w:rsidR="20B024D8" w:rsidP="11BF346D" w:rsidRDefault="20B024D8" w14:paraId="08892C3B" w14:textId="22198F2B">
            <w:pPr>
              <w:spacing w:line="259" w:lineRule="auto"/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  <w:b/>
                <w:bCs/>
              </w:rPr>
              <w:t>Stimulus</w:t>
            </w:r>
            <w:r w:rsidRPr="11BF346D">
              <w:rPr>
                <w:rFonts w:ascii="Calibri" w:hAnsi="Calibri" w:eastAsia="Calibri" w:cs="Calibri"/>
              </w:rPr>
              <w:t>: Modify functionality</w:t>
            </w:r>
          </w:p>
          <w:p w:rsidR="19824541" w:rsidP="11BF346D" w:rsidRDefault="19824541" w14:paraId="09F4A8BC" w14:textId="2D027CC8">
            <w:pPr>
              <w:spacing w:line="259" w:lineRule="auto"/>
              <w:rPr>
                <w:rFonts w:ascii="Calibri" w:hAnsi="Calibri" w:eastAsia="Calibri" w:cs="Calibri"/>
              </w:rPr>
            </w:pPr>
            <w:r w:rsidRPr="00239264">
              <w:rPr>
                <w:rFonts w:ascii="Calibri" w:hAnsi="Calibri" w:eastAsia="Calibri" w:cs="Calibri"/>
                <w:b/>
                <w:bCs/>
              </w:rPr>
              <w:t>Environment:</w:t>
            </w:r>
            <w:r w:rsidRPr="00239264" w:rsidR="20B024D8">
              <w:rPr>
                <w:rFonts w:ascii="Calibri" w:hAnsi="Calibri" w:eastAsia="Calibri" w:cs="Calibri"/>
              </w:rPr>
              <w:t xml:space="preserve"> Runtime</w:t>
            </w:r>
          </w:p>
          <w:p w:rsidR="0C1BB401" w:rsidP="00239264" w:rsidRDefault="0C1BB401" w14:paraId="2736667D" w14:textId="5E47E6F3">
            <w:pPr>
              <w:spacing w:line="259" w:lineRule="auto"/>
              <w:rPr>
                <w:rFonts w:ascii="Calibri" w:hAnsi="Calibri" w:eastAsia="Calibri" w:cs="Calibri"/>
              </w:rPr>
            </w:pPr>
            <w:r w:rsidRPr="00239264">
              <w:rPr>
                <w:rFonts w:ascii="Calibri" w:hAnsi="Calibri" w:eastAsia="Calibri" w:cs="Calibri"/>
                <w:b/>
                <w:bCs/>
              </w:rPr>
              <w:t>Artifact</w:t>
            </w:r>
            <w:r w:rsidRPr="00239264">
              <w:rPr>
                <w:rFonts w:ascii="Calibri" w:hAnsi="Calibri" w:eastAsia="Calibri" w:cs="Calibri"/>
              </w:rPr>
              <w:t xml:space="preserve">: </w:t>
            </w:r>
          </w:p>
          <w:p w:rsidR="20B024D8" w:rsidP="11BF346D" w:rsidRDefault="20B024D8" w14:paraId="798AF506" w14:textId="431C8F5A">
            <w:pPr>
              <w:spacing w:line="259" w:lineRule="auto"/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  <w:b/>
                <w:bCs/>
              </w:rPr>
              <w:t>Response</w:t>
            </w:r>
            <w:r w:rsidRPr="11BF346D">
              <w:rPr>
                <w:rFonts w:ascii="Calibri" w:hAnsi="Calibri" w:eastAsia="Calibri" w:cs="Calibri"/>
              </w:rPr>
              <w:t>: Modifications made</w:t>
            </w:r>
          </w:p>
          <w:p w:rsidR="20B024D8" w:rsidP="11BF346D" w:rsidRDefault="20B024D8" w14:paraId="2D7C8D97" w14:textId="760FB692">
            <w:pPr>
              <w:spacing w:line="259" w:lineRule="auto"/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  <w:b/>
                <w:bCs/>
              </w:rPr>
              <w:t>Response measure</w:t>
            </w:r>
            <w:r w:rsidRPr="11BF346D">
              <w:rPr>
                <w:rFonts w:ascii="Calibri" w:hAnsi="Calibri" w:eastAsia="Calibri" w:cs="Calibri"/>
              </w:rPr>
              <w:t>: No side-effects</w:t>
            </w:r>
          </w:p>
        </w:tc>
        <w:tc>
          <w:tcPr>
            <w:tcW w:w="9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2AB89FC" w:rsidP="11BF346D" w:rsidRDefault="12AB89FC" w14:paraId="48E80FFA" w14:textId="38298DB4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</w:rPr>
              <w:t>M</w:t>
            </w:r>
          </w:p>
        </w:tc>
      </w:tr>
      <w:tr w:rsidR="00F3664A" w:rsidTr="00EC6367" w14:paraId="5FF5BC2C" w14:textId="77777777">
        <w:trPr>
          <w:trHeight w:val="300"/>
        </w:trPr>
        <w:tc>
          <w:tcPr>
            <w:tcW w:w="1695" w:type="dxa"/>
            <w:vMerge w:val="restart"/>
            <w:tcBorders>
              <w:top w:val="single" w:color="auto" w:sz="8" w:space="0"/>
              <w:left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F3664A" w:rsidP="00F3664A" w:rsidRDefault="00F3664A" w14:paraId="5B6DB556" w14:textId="3037AFD9">
            <w:pPr>
              <w:rPr>
                <w:rFonts w:ascii="Calibri" w:hAnsi="Calibri" w:eastAsia="Calibri" w:cs="Calibri"/>
              </w:rPr>
            </w:pPr>
            <w:r w:rsidRPr="00412F51">
              <w:rPr>
                <w:rFonts w:ascii="Calibri" w:hAnsi="Calibri" w:eastAsia="Calibri" w:cs="Calibri"/>
              </w:rPr>
              <w:t xml:space="preserve">Ensure </w:t>
            </w:r>
            <w:del w:author="Shrestha, Manish" w:date="2023-05-16T20:08:00Z" w:id="5">
              <w:r w:rsidRPr="00412F51" w:rsidDel="00A91E6E">
                <w:rPr>
                  <w:rFonts w:ascii="Calibri" w:hAnsi="Calibri" w:eastAsia="Calibri" w:cs="Calibri"/>
                </w:rPr>
                <w:delText xml:space="preserve">Stable </w:delText>
              </w:r>
            </w:del>
            <w:ins w:author="Shrestha, Manish" w:date="2023-05-16T20:08:00Z" w:id="6">
              <w:r w:rsidR="00D73C67">
                <w:rPr>
                  <w:rFonts w:ascii="Calibri" w:hAnsi="Calibri" w:eastAsia="Calibri" w:cs="Calibri"/>
                </w:rPr>
                <w:t>Reliability</w:t>
              </w:r>
              <w:r w:rsidRPr="00412F51" w:rsidR="00A91E6E">
                <w:rPr>
                  <w:rFonts w:ascii="Calibri" w:hAnsi="Calibri" w:eastAsia="Calibri" w:cs="Calibri"/>
                </w:rPr>
                <w:t xml:space="preserve"> </w:t>
              </w:r>
            </w:ins>
            <w:r w:rsidRPr="00412F51">
              <w:rPr>
                <w:rFonts w:ascii="Calibri" w:hAnsi="Calibri" w:eastAsia="Calibri" w:cs="Calibri"/>
              </w:rPr>
              <w:t xml:space="preserve">Operation </w:t>
            </w:r>
            <w:r w:rsidRPr="11BF346D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055" w:type="dxa"/>
            <w:tcBorders>
              <w:top w:val="single" w:color="auto" w:sz="8" w:space="0"/>
              <w:left w:val="single" w:color="000000" w:themeColor="text1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F3664A" w:rsidP="00F3664A" w:rsidRDefault="00F3664A" w14:paraId="1C8C6133" w14:textId="123ED88E">
            <w:pPr>
              <w:rPr>
                <w:rFonts w:ascii="Calibri" w:hAnsi="Calibri" w:eastAsia="Calibri" w:cs="Calibri"/>
              </w:rPr>
            </w:pPr>
            <w:r w:rsidRPr="00412F51">
              <w:rPr>
                <w:rFonts w:ascii="Calibri" w:hAnsi="Calibri" w:eastAsia="Calibri" w:cs="Calibri"/>
              </w:rPr>
              <w:t xml:space="preserve">Minimize system crashes and failures </w:t>
            </w: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F3664A" w:rsidP="00F3664A" w:rsidRDefault="00F3664A" w14:paraId="720B3B43" w14:textId="10067D8E">
            <w:pPr>
              <w:spacing w:line="259" w:lineRule="auto"/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</w:rPr>
              <w:t>Usability</w:t>
            </w:r>
          </w:p>
        </w:tc>
        <w:tc>
          <w:tcPr>
            <w:tcW w:w="3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F3664A" w:rsidP="00F3664A" w:rsidRDefault="00F3664A" w14:paraId="640B6C60" w14:textId="298381E9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The systems should </w:t>
            </w:r>
            <w:r w:rsidRPr="7F3F67E2" w:rsidR="52FDEB2F">
              <w:rPr>
                <w:rFonts w:ascii="Calibri" w:hAnsi="Calibri" w:eastAsia="Calibri" w:cs="Calibri"/>
              </w:rPr>
              <w:t>minimize</w:t>
            </w:r>
            <w:r w:rsidRPr="00412F51">
              <w:rPr>
                <w:rFonts w:ascii="Calibri" w:hAnsi="Calibri" w:eastAsia="Calibri" w:cs="Calibri"/>
              </w:rPr>
              <w:t xml:space="preserve"> unexpected crashes and failures, providing a stable and reliable environment for collaboration.</w:t>
            </w:r>
          </w:p>
          <w:p w:rsidR="00F3664A" w:rsidP="00F3664A" w:rsidRDefault="00F3664A" w14:paraId="25499D22" w14:textId="77777777">
            <w:r w:rsidRPr="11BF346D">
              <w:rPr>
                <w:rFonts w:ascii="Calibri" w:hAnsi="Calibri" w:eastAsia="Calibri" w:cs="Calibri"/>
                <w:b/>
                <w:bCs/>
              </w:rPr>
              <w:t>Source</w:t>
            </w:r>
            <w:r w:rsidRPr="11BF346D">
              <w:rPr>
                <w:rFonts w:ascii="Calibri" w:hAnsi="Calibri" w:eastAsia="Calibri" w:cs="Calibri"/>
              </w:rPr>
              <w:t xml:space="preserve">: </w:t>
            </w:r>
          </w:p>
          <w:p w:rsidR="00F3664A" w:rsidP="00F3664A" w:rsidRDefault="00F3664A" w14:paraId="141DD74E" w14:textId="77777777">
            <w:r w:rsidRPr="11BF346D">
              <w:rPr>
                <w:rFonts w:ascii="Calibri" w:hAnsi="Calibri" w:eastAsia="Calibri" w:cs="Calibri"/>
                <w:b/>
                <w:bCs/>
              </w:rPr>
              <w:t>Environment</w:t>
            </w:r>
            <w:r w:rsidRPr="11BF346D">
              <w:rPr>
                <w:rFonts w:ascii="Calibri" w:hAnsi="Calibri" w:eastAsia="Calibri" w:cs="Calibri"/>
              </w:rPr>
              <w:t>: Runtime</w:t>
            </w:r>
          </w:p>
          <w:p w:rsidR="00F3664A" w:rsidP="00F3664A" w:rsidRDefault="00F3664A" w14:paraId="57D9766B" w14:textId="77777777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  <w:b/>
                <w:bCs/>
              </w:rPr>
              <w:t>Response</w:t>
            </w:r>
            <w:r w:rsidRPr="11BF346D">
              <w:rPr>
                <w:rFonts w:ascii="Calibri" w:hAnsi="Calibri" w:eastAsia="Calibri" w:cs="Calibri"/>
              </w:rPr>
              <w:t xml:space="preserve">: </w:t>
            </w:r>
            <w:r>
              <w:rPr>
                <w:rFonts w:ascii="Calibri" w:hAnsi="Calibri" w:eastAsia="Calibri" w:cs="Calibri"/>
              </w:rPr>
              <w:t>Error Messages</w:t>
            </w:r>
          </w:p>
          <w:p w:rsidR="00F3664A" w:rsidP="00F3664A" w:rsidRDefault="00F3664A" w14:paraId="64E14078" w14:textId="4CA0D1B8">
            <w:pPr>
              <w:spacing w:line="259" w:lineRule="auto"/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  <w:b/>
                <w:bCs/>
              </w:rPr>
              <w:t>Response Measure</w:t>
            </w:r>
            <w:r w:rsidRPr="11BF346D">
              <w:rPr>
                <w:rFonts w:ascii="Calibri" w:hAnsi="Calibri" w:eastAsia="Calibri" w:cs="Calibri"/>
              </w:rPr>
              <w:t xml:space="preserve">: </w:t>
            </w:r>
            <w:r>
              <w:rPr>
                <w:rFonts w:ascii="Calibri" w:hAnsi="Calibri" w:eastAsia="Calibri" w:cs="Calibri"/>
              </w:rPr>
              <w:t>Error</w:t>
            </w:r>
            <w:r w:rsidRPr="11BF346D">
              <w:rPr>
                <w:rFonts w:ascii="Calibri" w:hAnsi="Calibri" w:eastAsia="Calibri" w:cs="Calibri"/>
              </w:rPr>
              <w:t xml:space="preserve"> rate</w:t>
            </w:r>
          </w:p>
        </w:tc>
        <w:tc>
          <w:tcPr>
            <w:tcW w:w="9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F3664A" w:rsidP="00F3664A" w:rsidRDefault="00F3664A" w14:paraId="509A5A6E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</w:t>
            </w:r>
          </w:p>
          <w:p w:rsidR="00F3664A" w:rsidP="00F3664A" w:rsidRDefault="00F3664A" w14:paraId="2ADB06DA" w14:textId="3D313F01">
            <w:pPr>
              <w:rPr>
                <w:rFonts w:ascii="Calibri" w:hAnsi="Calibri" w:eastAsia="Calibri" w:cs="Calibri"/>
              </w:rPr>
            </w:pPr>
          </w:p>
        </w:tc>
      </w:tr>
      <w:tr w:rsidR="009459A7" w:rsidTr="714B2993" w14:paraId="6D966797" w14:textId="77777777">
        <w:trPr>
          <w:trHeight w:val="300"/>
        </w:trPr>
        <w:tc>
          <w:tcPr>
            <w:tcW w:w="1695" w:type="dxa"/>
            <w:vMerge/>
            <w:tcMar>
              <w:left w:w="108" w:type="dxa"/>
              <w:right w:w="108" w:type="dxa"/>
            </w:tcMar>
          </w:tcPr>
          <w:p w:rsidRPr="00412F51" w:rsidR="009459A7" w:rsidP="009459A7" w:rsidRDefault="009459A7" w14:paraId="14F59983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auto" w:sz="8" w:space="0"/>
              <w:left w:val="single" w:color="000000" w:themeColor="text1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412F51" w:rsidR="009459A7" w:rsidP="009459A7" w:rsidRDefault="009459A7" w14:paraId="2D0F0198" w14:textId="1086BC72">
            <w:pPr>
              <w:rPr>
                <w:rFonts w:ascii="Calibri" w:hAnsi="Calibri" w:eastAsia="Calibri" w:cs="Calibri"/>
              </w:rPr>
            </w:pPr>
            <w:r w:rsidRPr="00412F51">
              <w:rPr>
                <w:rFonts w:ascii="Calibri" w:hAnsi="Calibri" w:eastAsia="Calibri" w:cs="Calibri"/>
              </w:rPr>
              <w:t>Optimize resource utilization</w:t>
            </w: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11BF346D" w:rsidR="009459A7" w:rsidP="009459A7" w:rsidRDefault="009459A7" w14:paraId="33BCF73E" w14:textId="1BF8139E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</w:rPr>
              <w:t>Performance</w:t>
            </w:r>
          </w:p>
        </w:tc>
        <w:tc>
          <w:tcPr>
            <w:tcW w:w="3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412F51" w:rsidR="009459A7" w:rsidP="009459A7" w:rsidRDefault="009459A7" w14:paraId="171562B4" w14:textId="77777777">
            <w:pPr>
              <w:rPr>
                <w:rFonts w:ascii="Calibri" w:hAnsi="Calibri" w:eastAsia="Calibri" w:cs="Calibri"/>
              </w:rPr>
            </w:pPr>
            <w:r w:rsidRPr="00412F51">
              <w:rPr>
                <w:rFonts w:ascii="Calibri" w:hAnsi="Calibri" w:eastAsia="Calibri" w:cs="Calibri"/>
              </w:rPr>
              <w:t xml:space="preserve">The </w:t>
            </w:r>
            <w:r>
              <w:rPr>
                <w:rFonts w:ascii="Calibri" w:hAnsi="Calibri" w:eastAsia="Calibri" w:cs="Calibri"/>
              </w:rPr>
              <w:t xml:space="preserve">system </w:t>
            </w:r>
            <w:r w:rsidRPr="00412F51">
              <w:rPr>
                <w:rFonts w:ascii="Calibri" w:hAnsi="Calibri" w:eastAsia="Calibri" w:cs="Calibri"/>
              </w:rPr>
              <w:t>efficiently utilizes hardware and network resources to maintain stability.</w:t>
            </w:r>
          </w:p>
          <w:p w:rsidR="009459A7" w:rsidP="009459A7" w:rsidRDefault="009459A7" w14:paraId="2A783FC0" w14:textId="77777777">
            <w:r w:rsidRPr="11BF346D">
              <w:rPr>
                <w:rFonts w:ascii="Calibri" w:hAnsi="Calibri" w:eastAsia="Calibri" w:cs="Calibri"/>
                <w:b/>
                <w:bCs/>
              </w:rPr>
              <w:t>Source</w:t>
            </w:r>
            <w:r w:rsidRPr="11BF346D">
              <w:rPr>
                <w:rFonts w:ascii="Calibri" w:hAnsi="Calibri" w:eastAsia="Calibri" w:cs="Calibri"/>
              </w:rPr>
              <w:t xml:space="preserve">: </w:t>
            </w:r>
          </w:p>
          <w:p w:rsidR="009459A7" w:rsidP="009459A7" w:rsidRDefault="009459A7" w14:paraId="6232709B" w14:textId="77777777">
            <w:r w:rsidRPr="11BF346D">
              <w:rPr>
                <w:rFonts w:ascii="Calibri" w:hAnsi="Calibri" w:eastAsia="Calibri" w:cs="Calibri"/>
                <w:b/>
                <w:bCs/>
              </w:rPr>
              <w:t>Stimulus</w:t>
            </w:r>
            <w:r w:rsidRPr="11BF346D">
              <w:rPr>
                <w:rFonts w:ascii="Calibri" w:hAnsi="Calibri" w:eastAsia="Calibri" w:cs="Calibri"/>
              </w:rPr>
              <w:t xml:space="preserve">: </w:t>
            </w:r>
          </w:p>
          <w:p w:rsidR="009459A7" w:rsidP="009459A7" w:rsidRDefault="009459A7" w14:paraId="4416CB91" w14:textId="77777777">
            <w:r w:rsidRPr="00239264">
              <w:rPr>
                <w:rFonts w:ascii="Calibri" w:hAnsi="Calibri" w:eastAsia="Calibri" w:cs="Calibri"/>
                <w:b/>
                <w:bCs/>
              </w:rPr>
              <w:t>Environment</w:t>
            </w:r>
            <w:r w:rsidRPr="00239264">
              <w:rPr>
                <w:rFonts w:ascii="Calibri" w:hAnsi="Calibri" w:eastAsia="Calibri" w:cs="Calibri"/>
              </w:rPr>
              <w:t>: Normal</w:t>
            </w:r>
          </w:p>
          <w:p w:rsidR="009459A7" w:rsidP="009459A7" w:rsidRDefault="009459A7" w14:paraId="398C4AAD" w14:textId="77777777">
            <w:pPr>
              <w:rPr>
                <w:rFonts w:ascii="Calibri" w:hAnsi="Calibri" w:eastAsia="Calibri" w:cs="Calibri"/>
              </w:rPr>
            </w:pPr>
            <w:r w:rsidRPr="00239264">
              <w:rPr>
                <w:rFonts w:ascii="Calibri" w:hAnsi="Calibri" w:eastAsia="Calibri" w:cs="Calibri"/>
                <w:b/>
                <w:bCs/>
              </w:rPr>
              <w:t>Artifact</w:t>
            </w:r>
            <w:r w:rsidRPr="00239264">
              <w:rPr>
                <w:rFonts w:ascii="Calibri" w:hAnsi="Calibri" w:eastAsia="Calibri" w:cs="Calibri"/>
              </w:rPr>
              <w:t>:</w:t>
            </w:r>
          </w:p>
          <w:p w:rsidR="009459A7" w:rsidP="009459A7" w:rsidRDefault="009459A7" w14:paraId="56198FE2" w14:textId="77777777">
            <w:r w:rsidRPr="11BF346D">
              <w:rPr>
                <w:rFonts w:ascii="Calibri" w:hAnsi="Calibri" w:eastAsia="Calibri" w:cs="Calibri"/>
                <w:b/>
                <w:bCs/>
              </w:rPr>
              <w:t>Response</w:t>
            </w:r>
            <w:r w:rsidRPr="11BF346D">
              <w:rPr>
                <w:rFonts w:ascii="Calibri" w:hAnsi="Calibri" w:eastAsia="Calibri" w:cs="Calibri"/>
              </w:rPr>
              <w:t>: Process event</w:t>
            </w:r>
          </w:p>
          <w:p w:rsidR="009459A7" w:rsidP="009459A7" w:rsidRDefault="009459A7" w14:paraId="7365C2E3" w14:textId="2DB1C46B">
            <w:pPr>
              <w:rPr>
                <w:rFonts w:ascii="Calibri" w:hAnsi="Calibri" w:eastAsia="Calibri" w:cs="Calibri"/>
              </w:rPr>
            </w:pPr>
            <w:r w:rsidRPr="11BF346D">
              <w:rPr>
                <w:rFonts w:ascii="Calibri" w:hAnsi="Calibri" w:eastAsia="Calibri" w:cs="Calibri"/>
                <w:b/>
                <w:bCs/>
              </w:rPr>
              <w:t>Response Measure</w:t>
            </w:r>
            <w:r w:rsidRPr="11BF346D">
              <w:rPr>
                <w:rFonts w:ascii="Calibri" w:hAnsi="Calibri" w:eastAsia="Calibri" w:cs="Calibri"/>
              </w:rPr>
              <w:t xml:space="preserve">: </w:t>
            </w:r>
            <w:r>
              <w:rPr>
                <w:rFonts w:ascii="Calibri" w:hAnsi="Calibri" w:eastAsia="Calibri" w:cs="Calibri"/>
              </w:rPr>
              <w:t>Resources usages</w:t>
            </w:r>
          </w:p>
        </w:tc>
        <w:tc>
          <w:tcPr>
            <w:tcW w:w="9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9459A7" w:rsidP="009459A7" w:rsidRDefault="009459A7" w14:paraId="21F2759A" w14:textId="15DB53ED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</w:t>
            </w:r>
          </w:p>
        </w:tc>
      </w:tr>
      <w:tr w:rsidR="009459A7" w:rsidTr="714B2993" w14:paraId="1F9EBAD1" w14:textId="77777777">
        <w:trPr>
          <w:trHeight w:val="300"/>
        </w:trPr>
        <w:tc>
          <w:tcPr>
            <w:tcW w:w="1695" w:type="dxa"/>
            <w:vMerge/>
            <w:tcMar>
              <w:left w:w="108" w:type="dxa"/>
              <w:right w:w="108" w:type="dxa"/>
            </w:tcMar>
          </w:tcPr>
          <w:p w:rsidRPr="00412F51" w:rsidR="009459A7" w:rsidP="009459A7" w:rsidRDefault="009459A7" w14:paraId="3970A9A8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auto" w:sz="8" w:space="0"/>
              <w:left w:val="single" w:color="000000" w:themeColor="text1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412F51" w:rsidR="009459A7" w:rsidP="009459A7" w:rsidRDefault="009459A7" w14:paraId="322961FB" w14:textId="4C25E6B6">
            <w:pPr>
              <w:rPr>
                <w:rFonts w:ascii="Calibri" w:hAnsi="Calibri" w:eastAsia="Calibri" w:cs="Calibri"/>
              </w:rPr>
            </w:pPr>
            <w:del w:author="Shrestha, Manish" w:date="2023-05-16T19:56:00Z" w:id="7">
              <w:r w:rsidRPr="00412F51" w:rsidDel="00735AFA">
                <w:rPr>
                  <w:rFonts w:ascii="Calibri" w:hAnsi="Calibri" w:eastAsia="Calibri" w:cs="Calibri"/>
                </w:rPr>
                <w:delText>Accommodate Growing User Base and Data Load</w:delText>
              </w:r>
            </w:del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11BF346D" w:rsidR="009459A7" w:rsidP="009459A7" w:rsidRDefault="009459A7" w14:paraId="78A0B837" w14:textId="720886BD">
            <w:pPr>
              <w:rPr>
                <w:rFonts w:ascii="Calibri" w:hAnsi="Calibri" w:eastAsia="Calibri" w:cs="Calibri"/>
              </w:rPr>
            </w:pPr>
            <w:del w:author="Shrestha, Manish" w:date="2023-05-16T19:56:00Z" w:id="8">
              <w:r w:rsidRPr="11BF346D" w:rsidDel="00735AFA">
                <w:rPr>
                  <w:rFonts w:ascii="Calibri" w:hAnsi="Calibri" w:eastAsia="Calibri" w:cs="Calibri"/>
                </w:rPr>
                <w:delText>Performance</w:delText>
              </w:r>
            </w:del>
          </w:p>
        </w:tc>
        <w:tc>
          <w:tcPr>
            <w:tcW w:w="3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9459A7" w:rsidDel="00735AFA" w:rsidP="009459A7" w:rsidRDefault="009459A7" w14:paraId="2CFF0E4F" w14:textId="27B0B5C1">
            <w:pPr>
              <w:rPr>
                <w:del w:author="Shrestha, Manish" w:date="2023-05-16T19:56:00Z" w:id="9"/>
                <w:rFonts w:ascii="Calibri" w:hAnsi="Calibri" w:eastAsia="Calibri" w:cs="Calibri"/>
              </w:rPr>
            </w:pPr>
            <w:del w:author="Shrestha, Manish" w:date="2023-05-16T19:56:00Z" w:id="10">
              <w:r w:rsidRPr="00A0506A" w:rsidDel="00735AFA">
                <w:rPr>
                  <w:rFonts w:ascii="Calibri" w:hAnsi="Calibri" w:eastAsia="Calibri" w:cs="Calibri"/>
                </w:rPr>
                <w:delText>The system can handle an increasing number of users and data load without performance degradation, ensuring optimal performance and responsiveness.</w:delText>
              </w:r>
            </w:del>
          </w:p>
          <w:p w:rsidR="009459A7" w:rsidDel="00735AFA" w:rsidP="009459A7" w:rsidRDefault="009459A7" w14:paraId="4FD4BE4C" w14:textId="5597D18E">
            <w:pPr>
              <w:rPr>
                <w:del w:author="Shrestha, Manish" w:date="2023-05-16T19:56:00Z" w:id="11"/>
                <w:rFonts w:ascii="Calibri" w:hAnsi="Calibri" w:eastAsia="Calibri" w:cs="Calibri"/>
              </w:rPr>
            </w:pPr>
            <w:del w:author="Shrestha, Manish" w:date="2023-05-16T19:56:00Z" w:id="12">
              <w:r w:rsidRPr="11BF346D" w:rsidDel="00735AFA">
                <w:rPr>
                  <w:rFonts w:ascii="Calibri" w:hAnsi="Calibri" w:eastAsia="Calibri" w:cs="Calibri"/>
                  <w:b/>
                  <w:bCs/>
                </w:rPr>
                <w:delText>Source</w:delText>
              </w:r>
              <w:r w:rsidRPr="11BF346D" w:rsidDel="00735AFA">
                <w:rPr>
                  <w:rFonts w:ascii="Calibri" w:hAnsi="Calibri" w:eastAsia="Calibri" w:cs="Calibri"/>
                </w:rPr>
                <w:delText>: Collaborator</w:delText>
              </w:r>
            </w:del>
          </w:p>
          <w:p w:rsidR="009459A7" w:rsidDel="00735AFA" w:rsidP="009459A7" w:rsidRDefault="009459A7" w14:paraId="2F953C08" w14:textId="1778A3F4">
            <w:pPr>
              <w:rPr>
                <w:del w:author="Shrestha, Manish" w:date="2023-05-16T19:56:00Z" w:id="13"/>
                <w:rFonts w:ascii="Calibri" w:hAnsi="Calibri" w:eastAsia="Calibri" w:cs="Calibri"/>
              </w:rPr>
            </w:pPr>
            <w:del w:author="Shrestha, Manish" w:date="2023-05-16T19:56:00Z" w:id="14">
              <w:r w:rsidRPr="00239264" w:rsidDel="00735AFA">
                <w:rPr>
                  <w:rFonts w:ascii="Calibri" w:hAnsi="Calibri" w:eastAsia="Calibri" w:cs="Calibri"/>
                  <w:b/>
                  <w:bCs/>
                </w:rPr>
                <w:delText>Stimulus</w:delText>
              </w:r>
              <w:r w:rsidRPr="00239264" w:rsidDel="00735AFA">
                <w:rPr>
                  <w:rFonts w:ascii="Calibri" w:hAnsi="Calibri" w:eastAsia="Calibri" w:cs="Calibri"/>
                </w:rPr>
                <w:delText>: Runtime</w:delText>
              </w:r>
            </w:del>
          </w:p>
          <w:p w:rsidR="009459A7" w:rsidDel="00735AFA" w:rsidP="009459A7" w:rsidRDefault="009459A7" w14:paraId="0B2CD142" w14:textId="15E144E6">
            <w:pPr>
              <w:rPr>
                <w:del w:author="Shrestha, Manish" w:date="2023-05-16T19:56:00Z" w:id="15"/>
                <w:rFonts w:ascii="Calibri" w:hAnsi="Calibri" w:eastAsia="Calibri" w:cs="Calibri"/>
              </w:rPr>
            </w:pPr>
            <w:del w:author="Shrestha, Manish" w:date="2023-05-16T19:56:00Z" w:id="16">
              <w:r w:rsidRPr="00239264" w:rsidDel="00735AFA">
                <w:rPr>
                  <w:rFonts w:ascii="Calibri" w:hAnsi="Calibri" w:eastAsia="Calibri" w:cs="Calibri"/>
                  <w:b/>
                  <w:bCs/>
                </w:rPr>
                <w:delText>Environment</w:delText>
              </w:r>
              <w:r w:rsidRPr="00239264" w:rsidDel="00735AFA">
                <w:rPr>
                  <w:rFonts w:ascii="Calibri" w:hAnsi="Calibri" w:eastAsia="Calibri" w:cs="Calibri"/>
                </w:rPr>
                <w:delText>:</w:delText>
              </w:r>
            </w:del>
          </w:p>
          <w:p w:rsidR="009459A7" w:rsidDel="00735AFA" w:rsidP="009459A7" w:rsidRDefault="009459A7" w14:paraId="516475FE" w14:textId="008A7652">
            <w:pPr>
              <w:rPr>
                <w:del w:author="Shrestha, Manish" w:date="2023-05-16T19:56:00Z" w:id="17"/>
                <w:rFonts w:ascii="Calibri" w:hAnsi="Calibri" w:eastAsia="Calibri" w:cs="Calibri"/>
              </w:rPr>
            </w:pPr>
            <w:del w:author="Shrestha, Manish" w:date="2023-05-16T19:56:00Z" w:id="18">
              <w:r w:rsidRPr="00239264" w:rsidDel="00735AFA">
                <w:rPr>
                  <w:rFonts w:ascii="Calibri" w:hAnsi="Calibri" w:eastAsia="Calibri" w:cs="Calibri"/>
                  <w:b/>
                  <w:bCs/>
                </w:rPr>
                <w:delText>Artifact</w:delText>
              </w:r>
              <w:r w:rsidRPr="00239264" w:rsidDel="00735AFA">
                <w:rPr>
                  <w:rFonts w:ascii="Calibri" w:hAnsi="Calibri" w:eastAsia="Calibri" w:cs="Calibri"/>
                </w:rPr>
                <w:delText>:</w:delText>
              </w:r>
            </w:del>
          </w:p>
          <w:p w:rsidR="009459A7" w:rsidDel="00735AFA" w:rsidP="009459A7" w:rsidRDefault="009459A7" w14:paraId="160F60C6" w14:textId="5E2BE354">
            <w:pPr>
              <w:rPr>
                <w:del w:author="Shrestha, Manish" w:date="2023-05-16T19:56:00Z" w:id="19"/>
                <w:rFonts w:ascii="Calibri" w:hAnsi="Calibri" w:eastAsia="Calibri" w:cs="Calibri"/>
              </w:rPr>
            </w:pPr>
            <w:del w:author="Shrestha, Manish" w:date="2023-05-16T19:56:00Z" w:id="20">
              <w:r w:rsidRPr="11BF346D" w:rsidDel="00735AFA">
                <w:rPr>
                  <w:rFonts w:ascii="Calibri" w:hAnsi="Calibri" w:eastAsia="Calibri" w:cs="Calibri"/>
                  <w:b/>
                  <w:bCs/>
                </w:rPr>
                <w:delText>Response</w:delText>
              </w:r>
              <w:r w:rsidRPr="11BF346D" w:rsidDel="00735AFA">
                <w:rPr>
                  <w:rFonts w:ascii="Calibri" w:hAnsi="Calibri" w:eastAsia="Calibri" w:cs="Calibri"/>
                </w:rPr>
                <w:delText xml:space="preserve">: </w:delText>
              </w:r>
            </w:del>
          </w:p>
          <w:p w:rsidR="009459A7" w:rsidP="009459A7" w:rsidRDefault="009459A7" w14:paraId="48C8149C" w14:textId="67D50408">
            <w:pPr>
              <w:rPr>
                <w:rFonts w:ascii="Calibri" w:hAnsi="Calibri" w:eastAsia="Calibri" w:cs="Calibri"/>
              </w:rPr>
            </w:pPr>
            <w:del w:author="Shrestha, Manish" w:date="2023-05-16T19:56:00Z" w:id="21">
              <w:r w:rsidRPr="11BF346D" w:rsidDel="00735AFA">
                <w:rPr>
                  <w:rFonts w:ascii="Calibri" w:hAnsi="Calibri" w:eastAsia="Calibri" w:cs="Calibri"/>
                  <w:b/>
                  <w:bCs/>
                </w:rPr>
                <w:delText>Response Measure</w:delText>
              </w:r>
              <w:r w:rsidRPr="11BF346D" w:rsidDel="00735AFA">
                <w:rPr>
                  <w:rFonts w:ascii="Calibri" w:hAnsi="Calibri" w:eastAsia="Calibri" w:cs="Calibri"/>
                </w:rPr>
                <w:delText>: No side effects</w:delText>
              </w:r>
            </w:del>
          </w:p>
        </w:tc>
        <w:tc>
          <w:tcPr>
            <w:tcW w:w="9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9459A7" w:rsidP="009459A7" w:rsidRDefault="009459A7" w14:paraId="3ECB7D9D" w14:textId="0D51A4A4">
            <w:pPr>
              <w:rPr>
                <w:rFonts w:ascii="Calibri" w:hAnsi="Calibri" w:eastAsia="Calibri" w:cs="Calibri"/>
              </w:rPr>
            </w:pPr>
            <w:del w:author="Shrestha, Manish" w:date="2023-05-16T19:56:00Z" w:id="22">
              <w:r w:rsidDel="00735AFA">
                <w:rPr>
                  <w:rFonts w:ascii="Calibri" w:hAnsi="Calibri" w:eastAsia="Calibri" w:cs="Calibri"/>
                </w:rPr>
                <w:delText>M</w:delText>
              </w:r>
            </w:del>
            <w:r w:rsidRPr="7F3F67E2" w:rsidR="75F73DB7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08046CE" w:rsidTr="00EC6367" w14:paraId="546A743A" w14:textId="77777777">
        <w:trPr>
          <w:trHeight w:val="300"/>
          <w:ins w:author="Shrestha, Manish" w:date="2023-05-16T19:55:00Z" w:id="23"/>
        </w:trPr>
        <w:tc>
          <w:tcPr>
            <w:tcW w:w="1695" w:type="dxa"/>
            <w:vMerge w:val="restart"/>
            <w:tcBorders>
              <w:left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DB2E8C" w:rsidP="00DB2E8C" w:rsidRDefault="008046CE" w14:paraId="224F3A41" w14:textId="16597803">
            <w:pPr>
              <w:rPr>
                <w:ins w:author="Shrestha, Manish" w:date="2023-05-16T20:09:00Z" w:id="24"/>
                <w:rFonts w:ascii="Calibri" w:hAnsi="Calibri" w:eastAsia="Calibri" w:cs="Calibri"/>
              </w:rPr>
            </w:pPr>
            <w:ins w:author="Shrestha, Manish" w:date="2023-05-16T19:56:00Z" w:id="25">
              <w:r w:rsidRPr="7F3F67E2">
                <w:rPr>
                  <w:rFonts w:ascii="Calibri" w:hAnsi="Calibri" w:eastAsia="Calibri" w:cs="Calibri"/>
                </w:rPr>
                <w:t>Ensure System</w:t>
              </w:r>
            </w:ins>
            <w:ins w:author="Shrestha, Manish" w:date="2023-05-16T19:57:00Z" w:id="26">
              <w:r w:rsidRPr="7F3F67E2">
                <w:rPr>
                  <w:rFonts w:ascii="Calibri" w:hAnsi="Calibri" w:eastAsia="Calibri" w:cs="Calibri"/>
                </w:rPr>
                <w:t xml:space="preserve"> Scalability</w:t>
              </w:r>
            </w:ins>
          </w:p>
          <w:p w:rsidRPr="00412F51" w:rsidR="008046CE" w:rsidP="00735AFA" w:rsidRDefault="008046CE" w14:paraId="0CC89D8D" w14:textId="547A924C">
            <w:pPr>
              <w:rPr>
                <w:ins w:author="Shrestha, Manish" w:date="2023-05-16T19:55:00Z" w:id="27"/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auto" w:sz="8" w:space="0"/>
              <w:left w:val="single" w:color="000000" w:themeColor="text1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412F51" w:rsidR="008046CE" w:rsidP="00735AFA" w:rsidRDefault="008046CE" w14:paraId="0750EEA3" w14:textId="535FE861">
            <w:pPr>
              <w:rPr>
                <w:ins w:author="Shrestha, Manish" w:date="2023-05-16T19:55:00Z" w:id="28"/>
                <w:rFonts w:ascii="Calibri" w:hAnsi="Calibri" w:eastAsia="Calibri" w:cs="Calibri"/>
              </w:rPr>
            </w:pPr>
            <w:ins w:author="Shrestha, Manish" w:date="2023-05-16T19:56:00Z" w:id="29">
              <w:r w:rsidRPr="00412F51">
                <w:rPr>
                  <w:rFonts w:ascii="Calibri" w:hAnsi="Calibri" w:eastAsia="Calibri" w:cs="Calibri"/>
                </w:rPr>
                <w:t>Accommodate Growing User Base and Data Load</w:t>
              </w:r>
            </w:ins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11BF346D" w:rsidR="008046CE" w:rsidP="00735AFA" w:rsidRDefault="00723BA4" w14:paraId="46DF9079" w14:textId="05818F93">
            <w:pPr>
              <w:rPr>
                <w:ins w:author="Shrestha, Manish" w:date="2023-05-16T19:55:00Z" w:id="30"/>
                <w:rFonts w:ascii="Calibri" w:hAnsi="Calibri" w:eastAsia="Calibri" w:cs="Calibri"/>
              </w:rPr>
            </w:pPr>
            <w:ins w:author="Shrestha, Manish" w:date="2023-05-16T20:00:00Z" w:id="31">
              <w:r>
                <w:rPr>
                  <w:rFonts w:ascii="Calibri" w:hAnsi="Calibri" w:eastAsia="Calibri" w:cs="Calibri"/>
                </w:rPr>
                <w:t>S</w:t>
              </w:r>
              <w:r w:rsidR="00B84A81">
                <w:rPr>
                  <w:rFonts w:ascii="Calibri" w:hAnsi="Calibri" w:eastAsia="Calibri" w:cs="Calibri"/>
                </w:rPr>
                <w:t>calability</w:t>
              </w:r>
            </w:ins>
          </w:p>
        </w:tc>
        <w:tc>
          <w:tcPr>
            <w:tcW w:w="3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C435AA0" w:rsidP="7F3F67E2" w:rsidRDefault="6C435AA0" w14:paraId="1AC1A924" w14:textId="3AA97DB8">
            <w:pPr>
              <w:rPr>
                <w:rFonts w:ascii="Calibri" w:hAnsi="Calibri" w:eastAsia="Calibri" w:cs="Calibri"/>
              </w:rPr>
            </w:pPr>
            <w:r w:rsidRPr="7F3F67E2">
              <w:rPr>
                <w:rFonts w:ascii="Calibri" w:hAnsi="Calibri" w:eastAsia="Calibri" w:cs="Calibri"/>
              </w:rPr>
              <w:t>The system can handle an increasing number of users and data load without performance degradation, ensuring optimal performance and responsiveness.</w:t>
            </w:r>
          </w:p>
          <w:p w:rsidR="008046CE" w:rsidP="00735AFA" w:rsidRDefault="008046CE" w14:paraId="28F19ED7" w14:textId="77777777">
            <w:pPr>
              <w:rPr>
                <w:ins w:author="Shrestha, Manish" w:date="2023-05-16T19:56:00Z" w:id="32"/>
                <w:rFonts w:ascii="Calibri" w:hAnsi="Calibri" w:eastAsia="Calibri" w:cs="Calibri"/>
              </w:rPr>
            </w:pPr>
            <w:ins w:author="Shrestha, Manish" w:date="2023-05-16T19:56:00Z" w:id="33">
              <w:r w:rsidRPr="11BF346D">
                <w:rPr>
                  <w:rFonts w:ascii="Calibri" w:hAnsi="Calibri" w:eastAsia="Calibri" w:cs="Calibri"/>
                  <w:b/>
                  <w:bCs/>
                </w:rPr>
                <w:t>Source</w:t>
              </w:r>
              <w:r w:rsidRPr="11BF346D">
                <w:rPr>
                  <w:rFonts w:ascii="Calibri" w:hAnsi="Calibri" w:eastAsia="Calibri" w:cs="Calibri"/>
                </w:rPr>
                <w:t>: Collaborator</w:t>
              </w:r>
            </w:ins>
          </w:p>
          <w:p w:rsidR="008046CE" w:rsidP="00735AFA" w:rsidRDefault="008046CE" w14:paraId="5867771E" w14:textId="77777777">
            <w:pPr>
              <w:rPr>
                <w:ins w:author="Shrestha, Manish" w:date="2023-05-16T19:56:00Z" w:id="34"/>
                <w:rFonts w:ascii="Calibri" w:hAnsi="Calibri" w:eastAsia="Calibri" w:cs="Calibri"/>
              </w:rPr>
            </w:pPr>
            <w:ins w:author="Shrestha, Manish" w:date="2023-05-16T19:56:00Z" w:id="35">
              <w:r w:rsidRPr="00239264">
                <w:rPr>
                  <w:rFonts w:ascii="Calibri" w:hAnsi="Calibri" w:eastAsia="Calibri" w:cs="Calibri"/>
                  <w:b/>
                  <w:bCs/>
                </w:rPr>
                <w:t>Stimulus</w:t>
              </w:r>
              <w:r w:rsidRPr="00239264">
                <w:rPr>
                  <w:rFonts w:ascii="Calibri" w:hAnsi="Calibri" w:eastAsia="Calibri" w:cs="Calibri"/>
                </w:rPr>
                <w:t>: Runtime</w:t>
              </w:r>
            </w:ins>
          </w:p>
          <w:p w:rsidR="008046CE" w:rsidP="00735AFA" w:rsidRDefault="008046CE" w14:paraId="1451B203" w14:textId="77777777">
            <w:pPr>
              <w:rPr>
                <w:ins w:author="Shrestha, Manish" w:date="2023-05-16T19:56:00Z" w:id="36"/>
                <w:rFonts w:ascii="Calibri" w:hAnsi="Calibri" w:eastAsia="Calibri" w:cs="Calibri"/>
              </w:rPr>
            </w:pPr>
            <w:ins w:author="Shrestha, Manish" w:date="2023-05-16T19:56:00Z" w:id="37">
              <w:r w:rsidRPr="00239264">
                <w:rPr>
                  <w:rFonts w:ascii="Calibri" w:hAnsi="Calibri" w:eastAsia="Calibri" w:cs="Calibri"/>
                  <w:b/>
                  <w:bCs/>
                </w:rPr>
                <w:t>Environment</w:t>
              </w:r>
              <w:r w:rsidRPr="00239264">
                <w:rPr>
                  <w:rFonts w:ascii="Calibri" w:hAnsi="Calibri" w:eastAsia="Calibri" w:cs="Calibri"/>
                </w:rPr>
                <w:t>:</w:t>
              </w:r>
            </w:ins>
          </w:p>
          <w:p w:rsidR="008046CE" w:rsidP="00735AFA" w:rsidRDefault="008046CE" w14:paraId="1D26D716" w14:textId="77777777">
            <w:pPr>
              <w:rPr>
                <w:ins w:author="Shrestha, Manish" w:date="2023-05-16T19:56:00Z" w:id="38"/>
                <w:rFonts w:ascii="Calibri" w:hAnsi="Calibri" w:eastAsia="Calibri" w:cs="Calibri"/>
              </w:rPr>
            </w:pPr>
            <w:ins w:author="Shrestha, Manish" w:date="2023-05-16T19:56:00Z" w:id="39">
              <w:r w:rsidRPr="00239264">
                <w:rPr>
                  <w:rFonts w:ascii="Calibri" w:hAnsi="Calibri" w:eastAsia="Calibri" w:cs="Calibri"/>
                  <w:b/>
                  <w:bCs/>
                </w:rPr>
                <w:t>Artifact</w:t>
              </w:r>
              <w:r w:rsidRPr="00239264">
                <w:rPr>
                  <w:rFonts w:ascii="Calibri" w:hAnsi="Calibri" w:eastAsia="Calibri" w:cs="Calibri"/>
                </w:rPr>
                <w:t>:</w:t>
              </w:r>
            </w:ins>
          </w:p>
          <w:p w:rsidR="008046CE" w:rsidP="00735AFA" w:rsidRDefault="008046CE" w14:paraId="76163118" w14:textId="77777777">
            <w:pPr>
              <w:rPr>
                <w:ins w:author="Shrestha, Manish" w:date="2023-05-16T19:56:00Z" w:id="40"/>
                <w:rFonts w:ascii="Calibri" w:hAnsi="Calibri" w:eastAsia="Calibri" w:cs="Calibri"/>
              </w:rPr>
            </w:pPr>
            <w:ins w:author="Shrestha, Manish" w:date="2023-05-16T19:56:00Z" w:id="41">
              <w:r w:rsidRPr="11BF346D">
                <w:rPr>
                  <w:rFonts w:ascii="Calibri" w:hAnsi="Calibri" w:eastAsia="Calibri" w:cs="Calibri"/>
                  <w:b/>
                  <w:bCs/>
                </w:rPr>
                <w:t>Response</w:t>
              </w:r>
              <w:r w:rsidRPr="11BF346D">
                <w:rPr>
                  <w:rFonts w:ascii="Calibri" w:hAnsi="Calibri" w:eastAsia="Calibri" w:cs="Calibri"/>
                </w:rPr>
                <w:t xml:space="preserve">: </w:t>
              </w:r>
            </w:ins>
          </w:p>
          <w:p w:rsidRPr="00A0506A" w:rsidR="008046CE" w:rsidP="00735AFA" w:rsidRDefault="008046CE" w14:paraId="09B640B6" w14:textId="4C665835">
            <w:pPr>
              <w:rPr>
                <w:ins w:author="Shrestha, Manish" w:date="2023-05-16T19:55:00Z" w:id="42"/>
                <w:rFonts w:ascii="Calibri" w:hAnsi="Calibri" w:eastAsia="Calibri" w:cs="Calibri"/>
              </w:rPr>
            </w:pPr>
            <w:ins w:author="Shrestha, Manish" w:date="2023-05-16T19:56:00Z" w:id="43">
              <w:r w:rsidRPr="11BF346D">
                <w:rPr>
                  <w:rFonts w:ascii="Calibri" w:hAnsi="Calibri" w:eastAsia="Calibri" w:cs="Calibri"/>
                  <w:b/>
                  <w:bCs/>
                </w:rPr>
                <w:t>Response Measure</w:t>
              </w:r>
              <w:r w:rsidRPr="11BF346D">
                <w:rPr>
                  <w:rFonts w:ascii="Calibri" w:hAnsi="Calibri" w:eastAsia="Calibri" w:cs="Calibri"/>
                </w:rPr>
                <w:t>: No side effects</w:t>
              </w:r>
            </w:ins>
          </w:p>
        </w:tc>
        <w:tc>
          <w:tcPr>
            <w:tcW w:w="9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8046CE" w:rsidP="00735AFA" w:rsidRDefault="008046CE" w14:paraId="2FDD35EC" w14:textId="0D52D814">
            <w:pPr>
              <w:rPr>
                <w:ins w:author="Shrestha, Manish" w:date="2023-05-16T19:55:00Z" w:id="44"/>
                <w:rFonts w:ascii="Calibri" w:hAnsi="Calibri" w:eastAsia="Calibri" w:cs="Calibri"/>
              </w:rPr>
            </w:pPr>
            <w:ins w:author="Shrestha, Manish" w:date="2023-05-16T19:56:00Z" w:id="45">
              <w:r>
                <w:rPr>
                  <w:rFonts w:ascii="Calibri" w:hAnsi="Calibri" w:eastAsia="Calibri" w:cs="Calibri"/>
                </w:rPr>
                <w:t>M</w:t>
              </w:r>
            </w:ins>
          </w:p>
        </w:tc>
      </w:tr>
      <w:tr w:rsidR="008046CE" w:rsidTr="33061621" w14:paraId="1104E85B" w14:textId="77777777">
        <w:trPr>
          <w:trHeight w:val="300"/>
          <w:ins w:author="Shrestha, Manish" w:date="2023-05-16T19:58:00Z" w:id="46"/>
        </w:trPr>
        <w:tc>
          <w:tcPr>
            <w:tcW w:w="1695" w:type="dxa"/>
            <w:vMerge/>
            <w:tcMar>
              <w:left w:w="108" w:type="dxa"/>
              <w:right w:w="108" w:type="dxa"/>
            </w:tcMar>
          </w:tcPr>
          <w:p w:rsidR="008046CE" w:rsidP="00735AFA" w:rsidRDefault="008046CE" w14:paraId="325D5A9A" w14:textId="77777777">
            <w:pPr>
              <w:rPr>
                <w:ins w:author="Shrestha, Manish" w:date="2023-05-16T19:58:00Z" w:id="47"/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auto" w:sz="8" w:space="0"/>
              <w:left w:val="single" w:color="000000" w:themeColor="text1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412F51" w:rsidR="008046CE" w:rsidP="00735AFA" w:rsidRDefault="008046CE" w14:paraId="42698170" w14:textId="77777777">
            <w:pPr>
              <w:rPr>
                <w:ins w:author="Shrestha, Manish" w:date="2023-05-16T19:58:00Z" w:id="48"/>
                <w:rFonts w:ascii="Calibri" w:hAnsi="Calibri" w:eastAsia="Calibri" w:cs="Calibri"/>
              </w:rPr>
            </w:pP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11BF346D" w:rsidR="008046CE" w:rsidP="00735AFA" w:rsidRDefault="008046CE" w14:paraId="64978811" w14:textId="77777777">
            <w:pPr>
              <w:rPr>
                <w:ins w:author="Shrestha, Manish" w:date="2023-05-16T19:58:00Z" w:id="49"/>
                <w:rFonts w:ascii="Calibri" w:hAnsi="Calibri" w:eastAsia="Calibri" w:cs="Calibri"/>
              </w:rPr>
            </w:pPr>
          </w:p>
        </w:tc>
        <w:tc>
          <w:tcPr>
            <w:tcW w:w="3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A0506A" w:rsidR="008046CE" w:rsidP="00735AFA" w:rsidRDefault="008046CE" w14:paraId="244BE0F9" w14:textId="77777777">
            <w:pPr>
              <w:rPr>
                <w:ins w:author="Shrestha, Manish" w:date="2023-05-16T19:58:00Z" w:id="50"/>
                <w:rFonts w:ascii="Calibri" w:hAnsi="Calibri" w:eastAsia="Calibri" w:cs="Calibri"/>
              </w:rPr>
            </w:pPr>
          </w:p>
        </w:tc>
        <w:tc>
          <w:tcPr>
            <w:tcW w:w="9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8046CE" w:rsidP="00735AFA" w:rsidRDefault="008046CE" w14:paraId="0E028069" w14:textId="77777777">
            <w:pPr>
              <w:rPr>
                <w:ins w:author="Shrestha, Manish" w:date="2023-05-16T19:58:00Z" w:id="51"/>
                <w:rFonts w:ascii="Calibri" w:hAnsi="Calibri" w:eastAsia="Calibri" w:cs="Calibri"/>
              </w:rPr>
            </w:pPr>
          </w:p>
        </w:tc>
      </w:tr>
    </w:tbl>
    <w:p w:rsidR="11BF346D" w:rsidP="11BF346D" w:rsidRDefault="11BF346D" w14:paraId="0F56703E" w14:textId="580D3273"/>
    <w:p w:rsidR="28A7DB88" w:rsidP="750FA833" w:rsidRDefault="28A7DB88" w14:paraId="2EB53583" w14:textId="3B952C7E">
      <w:r>
        <w:t xml:space="preserve">Table 2 – Nick: I took what Brian started with (thank you!) and started a Goal Refinement table </w:t>
      </w:r>
      <w:r w:rsidR="7394DAAD">
        <w:t>to satisfy the first two bullet points (</w:t>
      </w:r>
      <w:r w:rsidRPr="750FA833" w:rsidR="7394DAAD">
        <w:rPr>
          <w:i/>
          <w:iCs/>
        </w:rPr>
        <w:t>list the important business goals (mission objectives)</w:t>
      </w:r>
      <w:r w:rsidR="7394DAAD">
        <w:t xml:space="preserve"> and </w:t>
      </w:r>
      <w:r w:rsidRPr="750FA833" w:rsidR="7394DAAD">
        <w:rPr>
          <w:i/>
          <w:iCs/>
        </w:rPr>
        <w:t>refine the mission objectives into engineering objectives.</w:t>
      </w:r>
      <w:r w:rsidR="7394DAAD">
        <w:t>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50FA833" w:rsidTr="750FA833" w14:paraId="568E7BB4" w14:textId="77777777">
        <w:trPr>
          <w:trHeight w:val="300"/>
        </w:trPr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58351DB0" w14:textId="2CBF47AE">
            <w:r w:rsidRPr="750FA833">
              <w:rPr>
                <w:rFonts w:ascii="Calibri" w:hAnsi="Calibri" w:eastAsia="Calibri" w:cs="Calibri"/>
                <w:b/>
                <w:bCs/>
                <w:color w:val="000000" w:themeColor="text1"/>
              </w:rPr>
              <w:t>Business Goal (Mission Objective)</w:t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45C11C2D" w14:textId="592E38AD">
            <w:r w:rsidRPr="750FA833">
              <w:rPr>
                <w:rFonts w:ascii="Calibri" w:hAnsi="Calibri" w:eastAsia="Calibri" w:cs="Calibri"/>
                <w:b/>
                <w:bCs/>
                <w:color w:val="000000" w:themeColor="text1"/>
              </w:rPr>
              <w:t>Goal Refinement (Engineering Objective)</w:t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09172155" w14:textId="3BB6D633">
            <w:r w:rsidRPr="750FA833">
              <w:rPr>
                <w:rFonts w:ascii="Calibri" w:hAnsi="Calibri" w:eastAsia="Calibri" w:cs="Calibri"/>
                <w:b/>
                <w:bCs/>
                <w:color w:val="000000" w:themeColor="text1"/>
              </w:rPr>
              <w:t>Quality Attribute</w:t>
            </w:r>
          </w:p>
        </w:tc>
      </w:tr>
      <w:tr w:rsidR="750FA833" w:rsidTr="750FA833" w14:paraId="39870DF2" w14:textId="77777777">
        <w:trPr>
          <w:trHeight w:val="420"/>
        </w:trPr>
        <w:tc>
          <w:tcPr>
            <w:tcW w:w="312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06ADD7FD" w14:textId="575C4E4D">
            <w:r w:rsidRPr="750FA833">
              <w:rPr>
                <w:rFonts w:ascii="Calibri" w:hAnsi="Calibri" w:eastAsia="Calibri" w:cs="Calibri"/>
                <w:color w:val="000000" w:themeColor="text1"/>
              </w:rPr>
              <w:t xml:space="preserve">Enable multiple methods of virtual communication and collaboration  </w:t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4E2C376B" w14:textId="33E2A84A">
            <w:r w:rsidRPr="750FA833">
              <w:rPr>
                <w:rFonts w:ascii="Calibri" w:hAnsi="Calibri" w:eastAsia="Calibri" w:cs="Calibri"/>
                <w:color w:val="000000" w:themeColor="text1"/>
              </w:rPr>
              <w:t>Support shared file/ data storage and transfer.</w:t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7A532C0D" w14:textId="748CC211">
            <w:r w:rsidRPr="750FA833">
              <w:rPr>
                <w:rFonts w:ascii="Calibri" w:hAnsi="Calibri" w:eastAsia="Calibri" w:cs="Calibri"/>
                <w:color w:val="000000" w:themeColor="text1"/>
              </w:rPr>
              <w:t>Usability</w:t>
            </w:r>
          </w:p>
        </w:tc>
      </w:tr>
      <w:tr w:rsidR="750FA833" w:rsidTr="61C9E19E" w14:paraId="0E5960C3" w14:textId="77777777">
        <w:trPr>
          <w:trHeight w:val="420"/>
        </w:trPr>
        <w:tc>
          <w:tcPr>
            <w:tcW w:w="3120" w:type="dxa"/>
            <w:vMerge/>
            <w:vAlign w:val="center"/>
          </w:tcPr>
          <w:p w:rsidR="00374ED2" w:rsidRDefault="00374ED2" w14:paraId="66C85BAA" w14:textId="77777777"/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P="750FA833" w:rsidRDefault="750FA833" w14:paraId="5E25E2E4" w14:textId="698DA0C6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50FA833">
              <w:rPr>
                <w:rFonts w:ascii="Calibri" w:hAnsi="Calibri" w:eastAsia="Calibri" w:cs="Calibri"/>
                <w:color w:val="000000" w:themeColor="text1"/>
              </w:rPr>
              <w:t xml:space="preserve">Support synchronous </w:t>
            </w:r>
            <w:r w:rsidRPr="750FA833" w:rsidR="74AE49AE">
              <w:rPr>
                <w:rFonts w:ascii="Calibri" w:hAnsi="Calibri" w:eastAsia="Calibri" w:cs="Calibri"/>
                <w:color w:val="000000" w:themeColor="text1"/>
              </w:rPr>
              <w:t xml:space="preserve">whiteboard </w:t>
            </w:r>
            <w:r w:rsidRPr="750FA833">
              <w:rPr>
                <w:rFonts w:ascii="Calibri" w:hAnsi="Calibri" w:eastAsia="Calibri" w:cs="Calibri"/>
                <w:color w:val="000000" w:themeColor="text1"/>
              </w:rPr>
              <w:t>editing</w:t>
            </w:r>
            <w:r w:rsidRPr="750FA833" w:rsidR="6A94127C">
              <w:rPr>
                <w:rFonts w:ascii="Calibri" w:hAnsi="Calibri" w:eastAsia="Calibri" w:cs="Calibri"/>
                <w:color w:val="000000" w:themeColor="text1"/>
              </w:rPr>
              <w:t xml:space="preserve"> and viewing</w:t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20A20AAE" w14:textId="6B075F39">
            <w:r w:rsidRPr="750FA833">
              <w:rPr>
                <w:rFonts w:ascii="Calibri" w:hAnsi="Calibri" w:eastAsia="Calibri" w:cs="Calibri"/>
                <w:color w:val="000000" w:themeColor="text1"/>
              </w:rPr>
              <w:t>Usability</w:t>
            </w:r>
          </w:p>
        </w:tc>
      </w:tr>
      <w:tr w:rsidR="750FA833" w:rsidTr="61C9E19E" w14:paraId="738FCB88" w14:textId="77777777">
        <w:trPr>
          <w:trHeight w:val="420"/>
        </w:trPr>
        <w:tc>
          <w:tcPr>
            <w:tcW w:w="3120" w:type="dxa"/>
            <w:vMerge/>
            <w:vAlign w:val="center"/>
          </w:tcPr>
          <w:p w:rsidR="00374ED2" w:rsidRDefault="00374ED2" w14:paraId="15F65A62" w14:textId="77777777"/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0F11C3D9" w14:textId="65F5AD51">
            <w:r w:rsidRPr="750FA833">
              <w:rPr>
                <w:rFonts w:ascii="Calibri" w:hAnsi="Calibri" w:eastAsia="Calibri" w:cs="Calibri"/>
                <w:color w:val="000000" w:themeColor="text1"/>
              </w:rPr>
              <w:t xml:space="preserve">Support real-time communication with instant messaging, video, and audio communication </w:t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0F9DEBD4" w14:textId="2AF0029B">
            <w:r w:rsidRPr="750FA833">
              <w:rPr>
                <w:rFonts w:ascii="Calibri" w:hAnsi="Calibri" w:eastAsia="Calibri" w:cs="Calibri"/>
                <w:color w:val="000000" w:themeColor="text1"/>
              </w:rPr>
              <w:t>Usability</w:t>
            </w:r>
          </w:p>
        </w:tc>
      </w:tr>
      <w:tr w:rsidR="750FA833" w:rsidTr="750FA833" w14:paraId="03A31FFD" w14:textId="77777777">
        <w:trPr>
          <w:trHeight w:val="300"/>
        </w:trPr>
        <w:tc>
          <w:tcPr>
            <w:tcW w:w="312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B0EF7E6" w:rsidP="750FA833" w:rsidRDefault="5B0EF7E6" w14:paraId="470BA19E" w14:textId="2B67297A">
            <w:pPr>
              <w:spacing w:after="0"/>
              <w:rPr>
                <w:rFonts w:ascii="Calibri" w:hAnsi="Calibri" w:eastAsia="Calibri" w:cs="Calibri"/>
                <w:color w:val="000000" w:themeColor="text1"/>
              </w:rPr>
            </w:pPr>
            <w:r w:rsidRPr="750FA833">
              <w:rPr>
                <w:rFonts w:ascii="Calibri" w:hAnsi="Calibri" w:eastAsia="Calibri" w:cs="Calibri"/>
                <w:color w:val="000000" w:themeColor="text1"/>
              </w:rPr>
              <w:t>Increase collaboration efficiency by reducing time it takes to share information with multiple people</w:t>
            </w:r>
          </w:p>
          <w:p w:rsidR="750FA833" w:rsidRDefault="750FA833" w14:paraId="7E2D4988" w14:textId="2318771D">
            <w:r>
              <w:br/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F2B3E8F" w:rsidRDefault="0F2B3E8F" w14:paraId="3E0317E1" w14:textId="7EA2AE62">
            <w:r>
              <w:t>When mul</w:t>
            </w:r>
            <w:r w:rsidR="171F98F9">
              <w:t xml:space="preserve">tiple users are modifying the same whiteboard, </w:t>
            </w:r>
            <w:r w:rsidR="3678D80C">
              <w:t>the updates are visible instantly</w:t>
            </w:r>
          </w:p>
          <w:p w:rsidR="750FA833" w:rsidP="750FA833" w:rsidRDefault="750FA833" w14:paraId="41EFDDB1" w14:textId="1EBCAFBB"/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58C19E4F" w14:textId="7CF3C355">
            <w:r>
              <w:br/>
            </w:r>
            <w:r w:rsidR="2831DACB">
              <w:t>Performance</w:t>
            </w:r>
          </w:p>
        </w:tc>
      </w:tr>
      <w:tr w:rsidR="750FA833" w:rsidTr="61C9E19E" w14:paraId="6EBE003D" w14:textId="77777777">
        <w:trPr>
          <w:trHeight w:val="300"/>
        </w:trPr>
        <w:tc>
          <w:tcPr>
            <w:tcW w:w="31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ED2" w:rsidRDefault="00374ED2" w14:paraId="651EC53B" w14:textId="77777777"/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3BE345A" w:rsidRDefault="73BE345A" w14:paraId="66C45DAD" w14:textId="396210F6">
            <w:r>
              <w:t>Collaborative features can support up to 10 concurrent users without any loss in performance</w:t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3BE345A" w:rsidP="750FA833" w:rsidRDefault="73BE345A" w14:paraId="4E5F557B" w14:textId="4C3EBBAC">
            <w:pPr>
              <w:spacing w:after="0"/>
            </w:pPr>
            <w:r>
              <w:t>Performance</w:t>
            </w:r>
          </w:p>
        </w:tc>
      </w:tr>
      <w:tr w:rsidR="750FA833" w:rsidTr="61C9E19E" w14:paraId="77C85CB5" w14:textId="77777777">
        <w:trPr>
          <w:trHeight w:val="300"/>
        </w:trPr>
        <w:tc>
          <w:tcPr>
            <w:tcW w:w="31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ED2" w:rsidRDefault="00374ED2" w14:paraId="463BCCCE" w14:textId="77777777"/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B24B74" w:rsidP="750FA833" w:rsidRDefault="2CB24B74" w14:paraId="22BD3F05" w14:textId="1268D4A1">
            <w:r>
              <w:t>Maintain a 99% uptime of service per month so users can collaborate at any time</w:t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B24B74" w:rsidP="750FA833" w:rsidRDefault="2CB24B74" w14:paraId="1CA438B6" w14:textId="35511863">
            <w:r>
              <w:t>Availability</w:t>
            </w:r>
          </w:p>
        </w:tc>
      </w:tr>
      <w:tr w:rsidR="750FA833" w:rsidTr="750FA833" w14:paraId="55507A70" w14:textId="77777777">
        <w:trPr>
          <w:trHeight w:val="300"/>
        </w:trPr>
        <w:tc>
          <w:tcPr>
            <w:tcW w:w="312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B24B74" w:rsidRDefault="2CB24B74" w14:paraId="54F3F4B6" w14:textId="0C5E1347">
            <w:r>
              <w:t>Seamlessly integrate with different types of device hardware profiles</w:t>
            </w:r>
            <w:r>
              <w:br/>
            </w:r>
          </w:p>
          <w:p w:rsidR="750FA833" w:rsidRDefault="750FA833" w14:paraId="6585EEA8" w14:textId="2AD6782B">
            <w:r>
              <w:br/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931CACF" w:rsidRDefault="4931CACF" w14:paraId="18975C99" w14:textId="290C3303">
            <w:r>
              <w:t>Input d</w:t>
            </w:r>
            <w:r w:rsidR="01701C75">
              <w:t>evices can be connected to the system during runtime without any loss of service to the other users</w:t>
            </w:r>
            <w:r>
              <w:br/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484483F4" w14:textId="3FA7D900">
            <w:r>
              <w:br/>
            </w:r>
            <w:del w:author="Shrestha, Manish" w:date="2023-05-16T20:06:00Z" w:id="52">
              <w:r w:rsidDel="007F47E0" w:rsidR="218F3A2B">
                <w:delText>Modiafiablity</w:delText>
              </w:r>
            </w:del>
            <w:ins w:author="Shrestha, Manish" w:date="2023-05-16T20:06:00Z" w:id="53">
              <w:r w:rsidR="007F47E0">
                <w:t>Modifiability</w:t>
              </w:r>
            </w:ins>
            <w:r w:rsidR="218F3A2B">
              <w:t xml:space="preserve"> </w:t>
            </w:r>
          </w:p>
        </w:tc>
      </w:tr>
      <w:tr w:rsidR="750FA833" w:rsidTr="61C9E19E" w14:paraId="0DD37C6D" w14:textId="77777777">
        <w:trPr>
          <w:trHeight w:val="300"/>
        </w:trPr>
        <w:tc>
          <w:tcPr>
            <w:tcW w:w="31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ED2" w:rsidRDefault="00374ED2" w14:paraId="6BE3DACB" w14:textId="77777777"/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BEA527" w:rsidRDefault="2BBEA527" w14:paraId="6AC3554A" w14:textId="1E02F4FD">
            <w:r>
              <w:t xml:space="preserve">The output of the system can be changed to different devices or monitors without any loss of </w:t>
            </w:r>
            <w:r w:rsidR="1D7E9BC7">
              <w:t xml:space="preserve">service </w:t>
            </w:r>
            <w:r>
              <w:br/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P="750FA833" w:rsidRDefault="750FA833" w14:paraId="6D3196EA" w14:textId="43D135C9">
            <w:r>
              <w:br/>
            </w:r>
            <w:del w:author="Shrestha, Manish" w:date="2023-05-16T20:06:00Z" w:id="54">
              <w:r w:rsidDel="007F47E0" w:rsidR="69F8AEBE">
                <w:delText>Modiafiablity</w:delText>
              </w:r>
            </w:del>
            <w:ins w:author="Shrestha, Manish" w:date="2023-05-16T20:06:00Z" w:id="55">
              <w:r w:rsidR="007F47E0">
                <w:t>Modifiability</w:t>
              </w:r>
            </w:ins>
          </w:p>
        </w:tc>
      </w:tr>
      <w:tr w:rsidR="750FA833" w:rsidTr="61C9E19E" w14:paraId="028EFAB5" w14:textId="77777777">
        <w:trPr>
          <w:trHeight w:val="300"/>
        </w:trPr>
        <w:tc>
          <w:tcPr>
            <w:tcW w:w="312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7BFBC8D" w:rsidP="750FA833" w:rsidRDefault="47BFBC8D" w14:paraId="43396A73" w14:textId="48740D77">
            <w:pPr>
              <w:spacing w:after="0"/>
            </w:pPr>
            <w:r>
              <w:t>The system will keep data safe and maintain user traceability</w:t>
            </w:r>
            <w:r>
              <w:br/>
            </w:r>
          </w:p>
          <w:p w:rsidR="750FA833" w:rsidRDefault="750FA833" w14:paraId="10C1F6C8" w14:textId="46307ACB">
            <w:r>
              <w:br/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C407C5" w:rsidRDefault="0CC407C5" w14:paraId="31EB04D0" w14:textId="7C0C29D7">
            <w:r>
              <w:t>Users will have to be authenticated each time a session is started and will only stay authenticated for 12 hours</w:t>
            </w:r>
            <w:r>
              <w:br/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0FA833" w:rsidRDefault="750FA833" w14:paraId="43B26F1B" w14:textId="26262124">
            <w:r>
              <w:br/>
            </w:r>
            <w:r w:rsidR="6C167A5D">
              <w:t>Security</w:t>
            </w:r>
          </w:p>
        </w:tc>
      </w:tr>
      <w:tr w:rsidR="61C9E19E" w:rsidTr="61C9E19E" w14:paraId="4A088856" w14:textId="77777777">
        <w:trPr>
          <w:trHeight w:val="300"/>
        </w:trPr>
        <w:tc>
          <w:tcPr>
            <w:tcW w:w="3120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D7" w:rsidRDefault="00E66CD7" w14:paraId="00A8B94F" w14:textId="77777777"/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85BADB7" w:rsidP="61C9E19E" w:rsidRDefault="785BADB7" w14:paraId="512DF7C1" w14:textId="5F7379C8">
            <w:r>
              <w:t xml:space="preserve">Users will have to have enroll in 2 Factor Authentication and will log users logging location, time and device </w:t>
            </w:r>
            <w:r w:rsidR="42F6A565">
              <w:t xml:space="preserve">id. </w:t>
            </w:r>
          </w:p>
        </w:tc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85BADB7" w:rsidP="61C9E19E" w:rsidRDefault="785BADB7" w14:paraId="0489E3AE" w14:textId="3109DFA6">
            <w:r>
              <w:t>Security</w:t>
            </w:r>
          </w:p>
        </w:tc>
      </w:tr>
    </w:tbl>
    <w:p w:rsidR="750FA833" w:rsidRDefault="750FA833" w14:paraId="64277FB9" w14:textId="01DF1528"/>
    <w:p w:rsidR="1F146774" w:rsidP="60A3EC7C" w:rsidRDefault="1F146774" w14:paraId="28CB49A6" w14:textId="55509410">
      <w:r>
        <w:t>Sample:</w:t>
      </w:r>
    </w:p>
    <w:p w:rsidR="750FA833" w:rsidP="750FA833" w:rsidRDefault="1F146774" w14:paraId="768AC0F6" w14:textId="41C4D3F5">
      <w:r>
        <w:rPr>
          <w:noProof/>
        </w:rPr>
        <w:drawing>
          <wp:inline distT="0" distB="0" distL="0" distR="0" wp14:anchorId="1CFB199A" wp14:editId="46AF7B22">
            <wp:extent cx="4572000" cy="2314575"/>
            <wp:effectExtent l="0" t="0" r="0" b="0"/>
            <wp:docPr id="197548753" name="Picture 19754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487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3065" w:type="dxa"/>
        <w:tblLook w:val="04A0" w:firstRow="1" w:lastRow="0" w:firstColumn="1" w:lastColumn="0" w:noHBand="0" w:noVBand="1"/>
      </w:tblPr>
      <w:tblGrid>
        <w:gridCol w:w="2865"/>
        <w:gridCol w:w="2595"/>
        <w:gridCol w:w="2070"/>
        <w:gridCol w:w="4395"/>
        <w:gridCol w:w="1140"/>
      </w:tblGrid>
      <w:tr w:rsidR="6FB226AD" w:rsidTr="6EDD4D93" w14:paraId="3EDCDC9C" w14:textId="77777777">
        <w:trPr>
          <w:trHeight w:val="855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93AF682" w:rsidP="6FB226AD" w:rsidRDefault="6FB226AD" w14:paraId="1F1A7D04" w14:textId="3BC29AB6">
            <w:pPr>
              <w:jc w:val="center"/>
            </w:pPr>
            <w:commentRangeStart w:id="56"/>
            <w:commentRangeStart w:id="57"/>
            <w:r w:rsidRPr="6FB226AD">
              <w:rPr>
                <w:rFonts w:ascii="Calibri" w:hAnsi="Calibri" w:eastAsia="Calibri" w:cs="Calibri"/>
                <w:b/>
                <w:bCs/>
              </w:rPr>
              <w:t>Business Goal</w:t>
            </w:r>
            <w:commentRangeEnd w:id="56"/>
            <w:r w:rsidR="193AF682">
              <w:rPr>
                <w:rStyle w:val="CommentReference"/>
              </w:rPr>
              <w:commentReference w:id="56"/>
            </w:r>
            <w:commentRangeEnd w:id="57"/>
            <w:r w:rsidR="193AF682">
              <w:rPr>
                <w:rStyle w:val="CommentReference"/>
              </w:rPr>
              <w:commentReference w:id="57"/>
            </w: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FB226AD" w:rsidP="6FB226AD" w:rsidRDefault="6FB226AD" w14:paraId="634AC40D" w14:textId="3FE871DE">
            <w:pPr>
              <w:jc w:val="center"/>
            </w:pPr>
            <w:r w:rsidRPr="6FB226AD">
              <w:rPr>
                <w:rFonts w:ascii="Calibri" w:hAnsi="Calibri" w:eastAsia="Calibri" w:cs="Calibri"/>
                <w:b/>
                <w:bCs/>
              </w:rPr>
              <w:t>Engineering Objective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FB226AD" w:rsidP="6FB226AD" w:rsidRDefault="6FB226AD" w14:paraId="4CE22CA2" w14:textId="4F4AAACE">
            <w:pPr>
              <w:jc w:val="center"/>
            </w:pPr>
            <w:r w:rsidRPr="6FB226AD">
              <w:rPr>
                <w:rFonts w:ascii="Calibri" w:hAnsi="Calibri" w:eastAsia="Calibri" w:cs="Calibri"/>
                <w:b/>
                <w:bCs/>
              </w:rPr>
              <w:t>Quality Attribute</w:t>
            </w: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93AF682" w:rsidP="6FB226AD" w:rsidRDefault="6FB226AD" w14:paraId="1A216B93" w14:textId="7EEEF45D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commentRangeStart w:id="58"/>
            <w:r w:rsidRPr="6FB226AD">
              <w:rPr>
                <w:rFonts w:ascii="Calibri" w:hAnsi="Calibri" w:eastAsia="Calibri" w:cs="Calibri"/>
                <w:b/>
                <w:bCs/>
              </w:rPr>
              <w:t>Quality Attribute Scenario</w:t>
            </w:r>
            <w:commentRangeEnd w:id="58"/>
            <w:r w:rsidR="193AF682">
              <w:rPr>
                <w:rStyle w:val="CommentReference"/>
              </w:rPr>
              <w:commentReference w:id="58"/>
            </w: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FB226AD" w:rsidP="6FB226AD" w:rsidRDefault="6FB226AD" w14:paraId="73F923C9" w14:textId="4DD876A9">
            <w:pPr>
              <w:jc w:val="center"/>
            </w:pPr>
            <w:r w:rsidRPr="6FB226AD">
              <w:rPr>
                <w:rFonts w:ascii="Calibri" w:hAnsi="Calibri" w:eastAsia="Calibri" w:cs="Calibri"/>
                <w:b/>
                <w:bCs/>
              </w:rPr>
              <w:t>Priority</w:t>
            </w:r>
          </w:p>
        </w:tc>
      </w:tr>
      <w:tr w:rsidR="43CCD74B" w:rsidTr="6EDD4D93" w14:paraId="2EF2C582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3D14B28E" w14:paraId="3A22E19B" w14:textId="4FE3D586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r w:rsidRPr="39D2EA6D">
              <w:rPr>
                <w:rFonts w:ascii="Calibri" w:hAnsi="Calibri" w:eastAsia="Calibri" w:cs="Calibri"/>
                <w:b/>
                <w:bCs/>
              </w:rPr>
              <w:t>Increase efficiency of collaboration between geographically dispersed employees</w:t>
            </w: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D45AAAC" w14:textId="5AAD689C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Ensure data privacy of user when connecting from unsecure networks during usage of the teleconferencing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16FFEB66" w14:textId="13C6997A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1EF25E67" w14:textId="00BE6241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46AC0463" w14:textId="0B3F8376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43CCD74B" w:rsidTr="6EDD4D93" w14:paraId="06CE03FF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2ED07E64" w14:textId="0FAC865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8C3B7ED" w14:textId="252977D8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Ensure users have a nominal experience when using the teleconferencing services from any location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0EFE07C6" w14:textId="2E177373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6CAA5439" w14:textId="430B33E4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51E3B14F" w14:textId="6490CE0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43CCD74B" w:rsidTr="6EDD4D93" w14:paraId="3DE3127B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5C77735D" w14:textId="6F5A981D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6438B11" w14:textId="7D52F085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Optimize networking for teleconferencing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565DF678" w14:textId="2D1E40BF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01E7DD81" w14:textId="024579DF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25AD0027" w14:textId="639EFBE5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43CCD74B" w:rsidTr="6EDD4D93" w14:paraId="4E3949DE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40BABA38" w14:textId="01313E2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CA524B8" w14:textId="68B95A58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Support the addition of a user to an existing session of the teleconferencing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62BECFA3" w14:textId="6310B204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5A54C22C" w14:textId="3443E183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6F65CBC4" w14:textId="288F38F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43CCD74B" w:rsidTr="6EDD4D93" w14:paraId="21A4E90C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3AF76610" w14:textId="5C64F08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E797FD3" w14:textId="7C876F3D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Support Desktop and mobile operating systems in the teleconferencing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6728C413" w14:textId="4750F871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236F4B28" w14:textId="0347B6B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CCD74B" w:rsidP="43CCD74B" w:rsidRDefault="43CCD74B" w14:paraId="0224B4FE" w14:textId="525DA96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550AA493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68BAD9D" w14:textId="7D52605D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7681C297" w14:textId="40D8A0A8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Implement an easy to use and intuitive interface for teleconferencing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B7B34DA" w14:textId="55595A5A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471E9D4" w14:textId="7F6A0B8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00B3CAB" w14:textId="0496415D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1DD2FC98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20CEAED" w14:textId="6486912C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E3BF8AB" w14:textId="604FE5FE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Ensure data privacy of user when connecting from unsecure networks during usage of the video 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8ACA5D1" w14:textId="5988D16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3FE011C" w14:textId="40F35F4F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B16A2C3" w14:textId="4C6F69DC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01BC4124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E20EE1F" w14:textId="167EF9AC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3BB7FEA" w14:textId="6D65A9A4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Ensure users have a nominal experience when using the video conferencing services from any location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DF642A6" w14:textId="50D11382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A43BA3A" w14:textId="5C21AD2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75130E2" w14:textId="04622153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57C9DBD5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EC11E74" w14:textId="3F5E7A06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424DD0DC" w14:textId="60D1590D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Optimize networking for 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4D3DE97" w14:textId="0A800CA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FC53275" w14:textId="72129A84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441B6AD" w14:textId="4053C7CA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4799363A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B92671D" w14:textId="36932AF1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4D66B0E0" w14:textId="60F6E4F0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Support the addition of a user to an existing session of the video 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3A6F316" w14:textId="3113C3E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49FF4A63" w14:textId="71FA69E2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4F3B2D10" w14:textId="1C073ECC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7A3F81CE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48ACA83" w14:textId="01B3FABA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AB5CC8D" w14:textId="194CEEF7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Support Desktop and mobile operating systems in the video 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DBEA3EA" w14:textId="0DFA1AE9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93FFC58" w14:textId="36EBDA2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966EE9B" w14:textId="00F4C5F8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2082031A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193046B" w14:textId="30AA38D1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7510BDF" w14:textId="5A47A0DA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Implement an easy to use and intuitive interface for video 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6FD9FD7" w14:textId="3D056B59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A0944AE" w14:textId="198880E5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7FBB22D" w14:textId="10C3423F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3D81AC76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8C62CC6" w14:textId="3B284793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EFFED9F" w14:textId="12C4B12F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Ensure data privacy of user when connecting from unsecure networks during usage of the chat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45B8865" w14:textId="4BB5C8D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4A61B84D" w14:textId="0580F2D1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EB4DD4B" w14:textId="215C1103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11DA7516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CECAF93" w14:textId="15621CF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7740E58" w14:textId="34289E26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Ensure users have a nominal experience when using the chat services from any location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781037CF" w14:textId="3818D556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466D637" w14:textId="7AD55BB2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4FC7B1E" w14:textId="7192620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1755EFA5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5AAA414" w14:textId="60A54232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8B2914F" w14:textId="28CAA7B2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Optimize networking for chat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81708B1" w14:textId="2958E8C1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BF9D509" w14:textId="04100B53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9A025D7" w14:textId="4E727D42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0C7CEB2E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DE7A9E5" w14:textId="74F56891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7AAB65E3" w14:textId="4CC6618A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Support the addition of a user to an existing session of the chat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B3F55D6" w14:textId="5335BD39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1F40567" w14:textId="3B3C52B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A88FC38" w14:textId="55E821E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4916FD9D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4ED45E49" w14:textId="06E55BF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7B964DC1" w14:textId="3E627E45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Support Desktop and mobile operating systems in the chat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A174A91" w14:textId="46E179B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F3414EB" w14:textId="583337D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227CA48" w14:textId="28C2BFA6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53BC478C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44495DA" w14:textId="415F3609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3370502" w14:textId="7F20719D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Implement an easy to use and intuitive interface for chat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FF77143" w14:textId="6C6591A4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54867C1" w14:textId="65D8F5D3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99B56B6" w14:textId="62B05CB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54D702DA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7AF71F7" w14:textId="682229E3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8602C64" w14:textId="53E238B6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Ensure data privacy of user when connecting from unsecure networks during usage of the file sharing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C2265A7" w14:textId="33DEF58F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DBB8364" w14:textId="724DFAE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FCA6105" w14:textId="793DD912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4173E2C6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4F397F45" w14:textId="76DEE75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C0F1F82" w14:textId="48A8AC12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Ensure users have a nominal experience when using the file sharing services from any location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D482969" w14:textId="2C89C316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1613EAE" w14:textId="478E807C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2FC00B6" w14:textId="2282638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79491FF6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A8002FF" w14:textId="00D13DB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56FB2B3" w14:textId="2608DF93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Optimize networking for file sharing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B1AC362" w14:textId="1221661F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CC3B39C" w14:textId="20CF0BFA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49881393" w14:textId="78F93522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5B35D4DA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1334532" w14:textId="2488328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75F08A75" w14:textId="10B6E77E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Support the addition of a user to an existing session of the file sharing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97494F6" w14:textId="2DD18A8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20A2E51" w14:textId="585595BA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F63FD74" w14:textId="4FCA235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59610225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88F5063" w14:textId="1971FDD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04DA52F" w14:textId="3F74928D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Support Desktop and mobile operating systems in the file sharing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333E36B" w14:textId="60517134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6B5C203" w14:textId="103900E4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74239CC" w14:textId="3C575993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6F547DF3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A5AAC5A" w14:textId="5F254F9F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64DB422" w14:textId="6072FFE8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Implement an easy to use and intuitive interface for file sharing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BBEEC6E" w14:textId="3EDF4BF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4BC3A53" w14:textId="2B64BE79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7EF9D225" w14:textId="702E150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244EA87C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A5EDB13" w14:textId="5AF53B4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2A83EF6" w14:textId="65FBDBDF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Ensure data privacy of user when connecting from unsecure networks during usage of the shared whiteboard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458E1B0" w14:textId="7C43C131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FAF8535" w14:textId="054D29C8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4396AD5" w14:textId="01DB13D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32F92A53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87A9D39" w14:textId="72D33DD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5D080C5" w14:textId="4EBEEDF1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Ensure users have a nominal experience when using the shared whiteboard services from any location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BF80DB5" w14:textId="3C2FD455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5D5AFD8" w14:textId="0956B7B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8BEA6EC" w14:textId="46781476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2B036055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A80E161" w14:textId="28EEE4BD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46F610E8" w14:textId="302C90EC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Optimize networking for shared whiteboard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93AFC6B" w14:textId="16D0A962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7A32B80" w14:textId="76858BBF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726F536C" w14:textId="7FD9AF7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305A7615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413C1DE" w14:textId="602436E2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5A4AE45F" w14:textId="0EEC310E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Support the addition of a user to an existing session of the shared whiteboard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8EF2FFF" w14:textId="7E519F64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18C4CB04" w14:textId="20998FBF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7C4A65EC" w14:textId="45909F26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313D7109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0E52D816" w14:textId="78C6EDB5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29F35C7B" w14:textId="4681275D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Support Desktop and mobile operating systems in the shared whiteboard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487FF76E" w14:textId="47C9E6D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4DF51F57" w14:textId="6B9BBE0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70EC4B5D" w14:textId="4C76F113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6E96B50" w:rsidTr="6EDD4D93" w14:paraId="0BC4F9D6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E5C9EDE" w14:textId="1BA31273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28469DB" w14:textId="3E8C1079">
            <w:pPr>
              <w:jc w:val="center"/>
            </w:pPr>
            <w:r w:rsidRPr="26E96B50">
              <w:rPr>
                <w:rFonts w:ascii="Lucida Console" w:hAnsi="Lucida Console" w:eastAsia="Lucida Console" w:cs="Lucida Console"/>
                <w:sz w:val="16"/>
                <w:szCs w:val="16"/>
              </w:rPr>
              <w:t>Implement an easy to use and intuitive interface for shared whiteboard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602FA8C5" w14:textId="63EBBE5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0A7D2D8" w14:textId="311D0A7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6E96B50" w:rsidP="26E96B50" w:rsidRDefault="26E96B50" w14:paraId="3CD4B898" w14:textId="4405C17E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EFAD629" w:rsidTr="6EDD4D93" w14:paraId="2A461FCA" w14:textId="77777777">
        <w:trPr>
          <w:trHeight w:val="300"/>
        </w:trPr>
        <w:tc>
          <w:tcPr>
            <w:tcW w:w="286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EFAD629" w:rsidP="2EFAD629" w:rsidRDefault="2EFAD629" w14:paraId="2B02570C" w14:textId="73B3EE03">
            <w:pPr>
              <w:jc w:val="center"/>
            </w:pPr>
            <w:r w:rsidRPr="39AE0C47">
              <w:rPr>
                <w:rFonts w:ascii="Lucida Console" w:hAnsi="Lucida Console" w:eastAsia="Lucida Console" w:cs="Lucida Console"/>
                <w:sz w:val="16"/>
                <w:szCs w:val="16"/>
              </w:rPr>
              <w:t>Reduce employee productivity downtime or time spent on menial tasks</w:t>
            </w:r>
          </w:p>
          <w:p w:rsidR="030983A1" w:rsidP="39AE0C47" w:rsidRDefault="030983A1" w14:paraId="0BC0B98F" w14:textId="626439B5">
            <w:pPr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  <w:r w:rsidRPr="39AE0C47">
              <w:rPr>
                <w:rFonts w:ascii="Lucida Console" w:hAnsi="Lucida Console" w:eastAsia="Lucida Console" w:cs="Lucida Console"/>
                <w:sz w:val="16"/>
                <w:szCs w:val="16"/>
              </w:rPr>
              <w:t>Reduce the operating costs of our business systems</w:t>
            </w: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50C69E15" w14:textId="2A0D4B80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Reduce man hours spent waiting for teleconferencing services to become available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EFAD629" w:rsidP="2EFAD629" w:rsidRDefault="2EFAD629" w14:paraId="62981FC0" w14:textId="72848C8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EFAD629" w:rsidP="2EFAD629" w:rsidRDefault="2EFAD629" w14:paraId="6F09E4D6" w14:textId="2660A88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EFAD629" w:rsidP="2EFAD629" w:rsidRDefault="2EFAD629" w14:paraId="1D23C8FE" w14:textId="451E8139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500E94B" w:rsidTr="6EDD4D93" w14:paraId="2E7AF24F" w14:textId="77777777">
        <w:trPr>
          <w:trHeight w:val="300"/>
        </w:trPr>
        <w:tc>
          <w:tcPr>
            <w:tcW w:w="2865" w:type="dxa"/>
            <w:vMerge/>
            <w:tcBorders/>
            <w:tcMar>
              <w:left w:w="108" w:type="dxa"/>
              <w:right w:w="108" w:type="dxa"/>
            </w:tcMar>
          </w:tcPr>
          <w:p w:rsidR="030983A1" w:rsidP="2500E94B" w:rsidRDefault="030983A1" w14:paraId="480A5984" w14:textId="626439B5">
            <w:pPr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  <w:r w:rsidRPr="2500E94B">
              <w:rPr>
                <w:rFonts w:ascii="Lucida Console" w:hAnsi="Lucida Console" w:eastAsia="Lucida Console" w:cs="Lucida Console"/>
                <w:sz w:val="16"/>
                <w:szCs w:val="16"/>
              </w:rPr>
              <w:t>Reduce the operating costs of our business systems</w:t>
            </w: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75131FB" w14:textId="221491C4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Implement an in proved process for integrating changes to the teleconferencing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52B7D616" w14:textId="5689E58A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53CD7FCF" w14:textId="72CF5C86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5EDF6EB7" w14:textId="2C9EA30B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500E94B" w:rsidTr="6EDD4D93" w14:paraId="5E4601EA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29204683" w14:textId="6FAECEE4">
            <w:pPr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  <w:r w:rsidRPr="685EC976" w:rsidR="1C8B4572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Reduce the operating costs of our business systems</w:t>
            </w: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E261938" w14:textId="51CD9EC1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Reduce the time spent troubleshooting distruptions on the teleconferencing service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47941E52" w14:textId="3CD8A128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6EE292DF" w14:textId="2E21ACFA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1D4BBE12" w14:textId="35278B28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500E94B" w:rsidTr="6EDD4D93" w14:paraId="5730E68C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6F1965EB" w14:textId="1630175D">
            <w:pPr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6469ED3A" w14:textId="1E656119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Increase efficiency when releasing changes for the teleconferencing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4A94D553" w14:textId="77254245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589131E3" w14:textId="51CE47AF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69B85DD6" w14:textId="7BC9BC82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2500E94B" w:rsidTr="6EDD4D93" w14:paraId="38CD2BD2" w14:textId="77777777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5F515A28" w14:textId="627A990C">
            <w:pPr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0531B13A" w14:textId="354C0005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Reduce man hours spent waiting for video conferencing services to become available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25571F22" w14:textId="1E4A9D4C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539CBC10" w14:textId="599F9AA0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500E94B" w:rsidP="2500E94B" w:rsidRDefault="2500E94B" w14:paraId="709DD6A0" w14:textId="6A1586C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</w:p>
        </w:tc>
      </w:tr>
      <w:tr w:rsidR="6EDD4D93" w:rsidTr="6EDD4D93" w14:paraId="2875E342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34FA8F56" w14:textId="4289A5BC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99CB1B1" w14:textId="1240ED32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Implement an in proved process for integrating changes to the video 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58D9BDD3" w14:textId="5415E2E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7491A81A" w14:textId="2E36FFE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5C2A1DC" w14:textId="0267008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3654CFCD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64CE4144" w14:textId="5762E3EE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5C2D3EC9" w14:textId="6073C610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Reduce the time spent troubleshooting distruptions on the video 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587FA1DB" w14:textId="05A046A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694E77D2" w14:textId="72E8690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32B3BD37" w14:textId="7098E53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3F26C5BE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27118BF" w14:textId="68C88D8E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ABA3E2E" w14:textId="7CE292FC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Increase efficiency when releasing changes for the video conferencing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7A3FDEE0" w14:textId="6D5687B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2E93D5A4" w14:textId="05FED97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74E1415" w14:textId="7E9D1AE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6F32BA5A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036B0225" w14:textId="2507D994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7FA09D21" w14:textId="09A35385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Reduce man hours spent waiting for chat services to become available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037BB248" w14:textId="29821C5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02E2CCDD" w14:textId="4704410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002A786" w14:textId="77FC83E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0EE7523C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19C145F" w14:textId="0310E4B7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699CFA61" w14:textId="40B3A20B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Implement an in proved process for integrating changes to the chat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3FEBC778" w14:textId="2DF1540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2D7A966A" w14:textId="2689288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38045AD" w14:textId="40DEB96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4CDB6C4E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65AB3E6E" w14:textId="56E8D441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79B51EA7" w14:textId="6D0CFB70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Reduce the time spent troubleshooting distruptions on the chat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E65B655" w14:textId="1A963D3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2C975C49" w14:textId="1D4C934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3FF80090" w14:textId="05C7C3B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5F83DC8E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3C5478C" w14:textId="0BE00BA4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6E2A9CC6" w14:textId="1D8CEC29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Increase efficiency when releasing changes for the chat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53E88A1E" w14:textId="19F3DAE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B935A31" w14:textId="2D525C5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7AFBC862" w14:textId="7E04A0C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3454BB3A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77C9142E" w14:textId="36059BBF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0233C7F0" w14:textId="58C3D858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Reduce man hours spent waiting for file sharing services to become available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00D0152A" w14:textId="284A45D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5784ED5D" w14:textId="4755898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D476062" w14:textId="48CBDA7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2C8B6CF0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141B3A5" w14:textId="53EB4393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DBF1797" w14:textId="4311DFDF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Implement an in proved process for integrating changes to the file sharing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323FC8E1" w14:textId="0D8A8A9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01A6BA0D" w14:textId="78CC2DE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22926CD" w14:textId="79575CC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041913E6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C01A14A" w14:textId="6B2AD26E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3DB7CC0F" w14:textId="5BA8A722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Reduce the time spent troubleshooting distruptions on the file sharing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23AF91CC" w14:textId="4F0063D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AFF4BCF" w14:textId="3D369E2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30B92CC9" w14:textId="39F1B9C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5F3F5FC0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5396A188" w14:textId="7BFF640C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2224DC5C" w14:textId="73D2A522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Increase efficiency when releasing changes for the file sharing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688780A0" w14:textId="32C174F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2FA1E10F" w14:textId="2361892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77140C5C" w14:textId="1543373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29DBB5DA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2E286B97" w14:textId="33ECAADC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09B5A15" w14:textId="48781F79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Reduce man hours spent waiting for shared whiteboard services to become available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6AC4B9AF" w14:textId="176FAE9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0DEDE03F" w14:textId="49F5BB8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3463082D" w14:textId="33E3D1D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290875BD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02B24CC7" w14:textId="4FD2A83E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27EC529" w14:textId="7A2A9A29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Implement an in proved process for integrating changes to the shared whiteboard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7F9BD55A" w14:textId="38708FC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B336CF1" w14:textId="346CF2E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2ECD4EAC" w14:textId="6323600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6C0214B5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64C95B24" w14:textId="261E8FAE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5220F70B" w14:textId="4FCAEFF9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Reduce the time spent troubleshooting distruptions on the whiteboard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0047201F" w14:textId="1D0A9AB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53EDAD3C" w14:textId="291C7D5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C5AC1B9" w14:textId="02539DE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  <w:tr w:rsidR="6EDD4D93" w:rsidTr="6EDD4D93" w14:paraId="1B94A448">
        <w:trPr>
          <w:trHeight w:val="300"/>
        </w:trPr>
        <w:tc>
          <w:tcPr>
            <w:tcW w:w="28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FB073E7" w14:textId="2C3F01BB">
            <w:pPr>
              <w:pStyle w:val="Normal"/>
              <w:jc w:val="center"/>
              <w:rPr>
                <w:rFonts w:ascii="Lucida Console" w:hAnsi="Lucida Console" w:eastAsia="Lucida Console" w:cs="Lucida Console"/>
                <w:sz w:val="16"/>
                <w:szCs w:val="16"/>
              </w:rPr>
            </w:pPr>
          </w:p>
        </w:tc>
        <w:tc>
          <w:tcPr>
            <w:tcW w:w="25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2A9171C" w14:textId="2D5E8C15">
            <w:pPr>
              <w:jc w:val="center"/>
            </w:pPr>
            <w:r w:rsidRPr="6EDD4D93" w:rsidR="6EDD4D93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Increase efficiency when releasing changes for the shared whiteboard services</w:t>
            </w:r>
          </w:p>
        </w:tc>
        <w:tc>
          <w:tcPr>
            <w:tcW w:w="20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1F8F43C8" w14:textId="7EDCE32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20DE0711" w14:textId="694ED63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EDD4D93" w:rsidP="6EDD4D93" w:rsidRDefault="6EDD4D93" w14:paraId="469B7FB5" w14:textId="698CA3B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</w:p>
        </w:tc>
      </w:tr>
    </w:tbl>
    <w:p w:rsidR="7F3F67E2" w:rsidP="6FB226AD" w:rsidRDefault="7F3F67E2" w14:paraId="63D039BB" w14:textId="41C4D3F5"/>
    <w:p w:rsidRPr="00AF1C12" w:rsidR="7F3F67E2" w:rsidP="7F3F67E2" w:rsidRDefault="00B92FEB" w14:paraId="41384D90" w14:textId="6F5E55EC">
      <w:pPr>
        <w:rPr>
          <w:b/>
          <w:bCs/>
        </w:rPr>
      </w:pPr>
      <w:r w:rsidRPr="00AF1C12">
        <w:rPr>
          <w:b/>
          <w:bCs/>
        </w:rPr>
        <w:t>Business Goal</w:t>
      </w:r>
      <w:r w:rsidRPr="00AF1C12" w:rsidR="00AF1C12">
        <w:rPr>
          <w:b/>
          <w:bCs/>
        </w:rPr>
        <w:t>s</w:t>
      </w:r>
    </w:p>
    <w:p w:rsidR="750FA833" w:rsidP="00B515CB" w:rsidRDefault="750FA833" w14:paraId="328C34CE" w14:textId="435DDE50"/>
    <w:sectPr w:rsidR="750FA833" w:rsidSect="007F47E0">
      <w:pgSz w:w="15840" w:h="12240" w:orient="landscape"/>
      <w:pgMar w:top="1440" w:right="1440" w:bottom="1440" w:left="1440" w:header="720" w:footer="720" w:gutter="0"/>
      <w:cols w:space="720"/>
      <w:docGrid w:linePitch="360"/>
      <w:sectPrChange w:author="Shrestha, Manish" w:date="2023-05-16T20:06:00Z" w:id="59">
        <w:sectPr w:rsidR="750FA833" w:rsidSect="007F47E0">
          <w:pgSz w:w="12240" w:h="15840" w:orient="portrait"/>
          <w:pgMar w:top="144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M" w:author="Shrestha, Manish" w:date="2023-05-16T19:53:00Z" w:id="0">
    <w:p w:rsidR="00C17C83" w:rsidP="00EC6367" w:rsidRDefault="00C17C83" w14:paraId="43E6EF6F" w14:textId="77777777">
      <w:pPr>
        <w:pStyle w:val="CommentText"/>
      </w:pPr>
      <w:r>
        <w:rPr>
          <w:rStyle w:val="CommentReference"/>
        </w:rPr>
        <w:annotationRef/>
      </w:r>
      <w:r>
        <w:t xml:space="preserve">We want make the business goal more business related. </w:t>
      </w:r>
      <w:r>
        <w:br/>
      </w:r>
      <w:r>
        <w:t xml:space="preserve">Eg: </w:t>
      </w:r>
      <w:r>
        <w:rPr>
          <w:color w:val="2D3B45"/>
          <w:highlight w:val="white"/>
        </w:rPr>
        <w:t>Increase Efficiency: The organization wants to speed up decision-making processes and reduce the time wasted on excessive business travel. The internet-based collaborative work environment should aid in reaching decisions faster by enabling instant communication and collaboration.</w:t>
      </w:r>
      <w:r>
        <w:t xml:space="preserve"> </w:t>
      </w:r>
    </w:p>
  </w:comment>
  <w:comment w:initials="SM" w:author="Shrestha, Manish" w:date="2023-05-16T20:19:00Z" w:id="1">
    <w:p w:rsidR="0BA837D4" w:rsidP="0BA837D4" w:rsidRDefault="00EC09D2" w14:paraId="47EE41CB" w14:textId="72E8B28C">
      <w:pPr>
        <w:pStyle w:val="CommentText"/>
        <w:rPr>
          <w:rStyle w:val="Hyperlink"/>
        </w:rPr>
      </w:pPr>
      <w:hyperlink w:anchor="fragment-1" r:id="rId1">
        <w:r w:rsidRPr="0BA837D4" w:rsidR="0BA837D4">
          <w:rPr>
            <w:rStyle w:val="Hyperlink"/>
          </w:rPr>
          <w:t xml:space="preserve"> Availability</w:t>
        </w:r>
      </w:hyperlink>
      <w:r w:rsidR="0BA837D4">
        <w:rPr>
          <w:rStyle w:val="CommentReference"/>
        </w:rPr>
        <w:annotationRef/>
      </w:r>
    </w:p>
    <w:p w:rsidR="0BA837D4" w:rsidP="0BA837D4" w:rsidRDefault="00EC09D2" w14:paraId="19067AD0" w14:textId="555BC032">
      <w:pPr>
        <w:pStyle w:val="CommentText"/>
        <w:rPr>
          <w:rStyle w:val="Hyperlink"/>
        </w:rPr>
      </w:pPr>
      <w:hyperlink w:anchor="fragment-2" r:id="rId2">
        <w:r w:rsidRPr="0BA837D4" w:rsidR="0BA837D4">
          <w:rPr>
            <w:rStyle w:val="Hyperlink"/>
          </w:rPr>
          <w:t>Deployability</w:t>
        </w:r>
      </w:hyperlink>
    </w:p>
    <w:p w:rsidR="0BA837D4" w:rsidP="0BA837D4" w:rsidRDefault="00EC09D2" w14:paraId="1472BD96" w14:textId="2E62C68C">
      <w:pPr>
        <w:pStyle w:val="CommentText"/>
        <w:rPr>
          <w:rStyle w:val="Hyperlink"/>
        </w:rPr>
      </w:pPr>
      <w:hyperlink w:anchor="fragment-3" r:id="rId3">
        <w:r w:rsidRPr="0BA837D4" w:rsidR="0BA837D4">
          <w:rPr>
            <w:rStyle w:val="Hyperlink"/>
          </w:rPr>
          <w:t>Energy Efficiency</w:t>
        </w:r>
      </w:hyperlink>
    </w:p>
    <w:p w:rsidR="0BA837D4" w:rsidP="0BA837D4" w:rsidRDefault="00EC09D2" w14:paraId="63863ADE" w14:textId="79AA6243">
      <w:pPr>
        <w:pStyle w:val="CommentText"/>
        <w:rPr>
          <w:rStyle w:val="Hyperlink"/>
        </w:rPr>
      </w:pPr>
      <w:hyperlink w:anchor="fragment-4" r:id="rId4">
        <w:r w:rsidRPr="0BA837D4" w:rsidR="0BA837D4">
          <w:rPr>
            <w:rStyle w:val="Hyperlink"/>
          </w:rPr>
          <w:t>Integrability</w:t>
        </w:r>
      </w:hyperlink>
    </w:p>
    <w:p w:rsidR="0BA837D4" w:rsidP="0BA837D4" w:rsidRDefault="00EC09D2" w14:paraId="2F1863B2" w14:textId="0460F1A8">
      <w:pPr>
        <w:pStyle w:val="CommentText"/>
        <w:rPr>
          <w:rStyle w:val="Hyperlink"/>
        </w:rPr>
      </w:pPr>
      <w:hyperlink w:anchor="fragment-5" r:id="rId5">
        <w:r w:rsidRPr="0BA837D4" w:rsidR="0BA837D4">
          <w:rPr>
            <w:rStyle w:val="Hyperlink"/>
          </w:rPr>
          <w:t>Modifiability</w:t>
        </w:r>
      </w:hyperlink>
    </w:p>
    <w:p w:rsidR="0BA837D4" w:rsidP="0BA837D4" w:rsidRDefault="00EC09D2" w14:paraId="6559BD53" w14:textId="04F3D9F3">
      <w:pPr>
        <w:pStyle w:val="CommentText"/>
        <w:rPr>
          <w:rStyle w:val="Hyperlink"/>
        </w:rPr>
      </w:pPr>
      <w:hyperlink w:anchor="fragment-6" r:id="rId6">
        <w:r w:rsidRPr="0BA837D4" w:rsidR="0BA837D4">
          <w:rPr>
            <w:rStyle w:val="Hyperlink"/>
          </w:rPr>
          <w:t>Performance</w:t>
        </w:r>
      </w:hyperlink>
    </w:p>
    <w:p w:rsidR="0BA837D4" w:rsidP="0BA837D4" w:rsidRDefault="00EC09D2" w14:paraId="3D4E87EE" w14:textId="10093E22">
      <w:pPr>
        <w:pStyle w:val="CommentText"/>
        <w:rPr>
          <w:rStyle w:val="Hyperlink"/>
        </w:rPr>
      </w:pPr>
      <w:hyperlink w:anchor="fragment-7" r:id="rId7">
        <w:r w:rsidRPr="0BA837D4" w:rsidR="0BA837D4">
          <w:rPr>
            <w:rStyle w:val="Hyperlink"/>
          </w:rPr>
          <w:t>Safety</w:t>
        </w:r>
      </w:hyperlink>
    </w:p>
    <w:p w:rsidR="0BA837D4" w:rsidP="0BA837D4" w:rsidRDefault="00EC09D2" w14:paraId="74369658" w14:textId="02F3C22D">
      <w:pPr>
        <w:pStyle w:val="CommentText"/>
        <w:rPr>
          <w:rStyle w:val="Hyperlink"/>
        </w:rPr>
      </w:pPr>
      <w:hyperlink w:anchor="fragment-8" r:id="rId8">
        <w:r w:rsidRPr="0BA837D4" w:rsidR="0BA837D4">
          <w:rPr>
            <w:rStyle w:val="Hyperlink"/>
          </w:rPr>
          <w:t>Security</w:t>
        </w:r>
      </w:hyperlink>
    </w:p>
    <w:p w:rsidR="0BA837D4" w:rsidP="0BA837D4" w:rsidRDefault="00EC09D2" w14:paraId="24777EDA" w14:textId="4903C8B8">
      <w:pPr>
        <w:pStyle w:val="CommentText"/>
        <w:rPr>
          <w:rStyle w:val="Hyperlink"/>
        </w:rPr>
      </w:pPr>
      <w:hyperlink w:anchor="fragment-9" r:id="rId9">
        <w:r w:rsidRPr="0BA837D4" w:rsidR="0BA837D4">
          <w:rPr>
            <w:rStyle w:val="Hyperlink"/>
          </w:rPr>
          <w:t xml:space="preserve">Testability </w:t>
        </w:r>
      </w:hyperlink>
    </w:p>
    <w:p w:rsidR="0BA837D4" w:rsidRDefault="00EC09D2" w14:paraId="0A1CCEB5" w14:textId="6E20584B">
      <w:pPr>
        <w:pStyle w:val="CommentText"/>
      </w:pPr>
      <w:hyperlink w:anchor="fragment-10" r:id="rId10">
        <w:r w:rsidRPr="0BA837D4" w:rsidR="0BA837D4">
          <w:rPr>
            <w:rStyle w:val="Hyperlink"/>
          </w:rPr>
          <w:t>Usability</w:t>
        </w:r>
      </w:hyperlink>
    </w:p>
    <w:p w:rsidR="0BA837D4" w:rsidRDefault="0BA837D4" w14:paraId="3EFDAD21" w14:textId="2571FF05">
      <w:pPr>
        <w:pStyle w:val="CommentText"/>
      </w:pPr>
    </w:p>
  </w:comment>
  <w:comment w:initials="SB" w:author="Stahl, Brian" w:date="2023-05-16T20:02:00Z" w:id="2">
    <w:p w:rsidR="33061621" w:rsidRDefault="33061621" w14:paraId="30A9AE6B" w14:textId="073A7C95">
      <w:pPr>
        <w:pStyle w:val="CommentText"/>
      </w:pPr>
      <w:r>
        <w:t>Will need to complete all Source, Stimulus, Environment, Artifacts, Response, and Response Measures</w:t>
      </w:r>
      <w:r>
        <w:rPr>
          <w:rStyle w:val="CommentReference"/>
        </w:rPr>
        <w:annotationRef/>
      </w:r>
    </w:p>
  </w:comment>
  <w:comment w:initials="SM" w:author="Shrestha, Manish" w:date="2023-05-16T20:21:00Z" w:id="3">
    <w:p w:rsidR="3402DBDC" w:rsidRDefault="3402DBDC" w14:paraId="3DA6D4D3" w14:textId="291D593A">
      <w:pPr>
        <w:pStyle w:val="CommentText"/>
      </w:pPr>
      <w:r>
        <w:t>different ideas: scalability, performances</w:t>
      </w:r>
      <w:r>
        <w:rPr>
          <w:rStyle w:val="CommentReference"/>
        </w:rPr>
        <w:annotationRef/>
      </w:r>
    </w:p>
  </w:comment>
  <w:comment w:initials="SB" w:author="Stahl, Brian" w:date="2023-05-16T20:03:00Z" w:id="4">
    <w:p w:rsidR="5E18B873" w:rsidRDefault="5E18B873" w14:paraId="59A58232" w14:textId="6FCDF93A">
      <w:pPr>
        <w:pStyle w:val="CommentText"/>
      </w:pPr>
      <w:r>
        <w:t>Do all Objectives require the Source, Stimulus, Environment, Artifacts, Response, and Response Measures?</w:t>
      </w:r>
      <w:r>
        <w:rPr>
          <w:rStyle w:val="CommentReference"/>
        </w:rPr>
        <w:annotationRef/>
      </w:r>
    </w:p>
  </w:comment>
  <w:comment w:initials="SM" w:author="Shrestha, Manish" w:date="2023-05-16T19:53:00Z" w:id="56">
    <w:p w:rsidR="6FB226AD" w:rsidP="6FB226AD" w:rsidRDefault="6FB226AD" w14:paraId="49AFF4F2" w14:textId="77777777">
      <w:pPr>
        <w:pStyle w:val="CommentText"/>
      </w:pPr>
      <w:r>
        <w:t xml:space="preserve">We want make the business goal more business related. </w:t>
      </w:r>
      <w:r>
        <w:br/>
      </w:r>
      <w:r>
        <w:t xml:space="preserve">Eg: </w:t>
      </w:r>
      <w:r w:rsidRPr="6FB226AD">
        <w:rPr>
          <w:color w:val="2D3B45"/>
          <w:highlight w:val="white"/>
        </w:rPr>
        <w:t>Increase Efficiency: The organization wants to speed up decision-making processes and reduce the time wasted on excessive business travel. The internet-based collaborative work environment should aid in reaching decisions faster by enabling instant communication and collaboration.</w:t>
      </w:r>
      <w:r>
        <w:t xml:space="preserve">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S[" w:author="Shrestha, Manish" w:date="2023-05-16T20:19:00Z" w:id="57">
    <w:p w:rsidR="6FB226AD" w:rsidP="6FB226AD" w:rsidRDefault="00EC09D2" w14:paraId="7CAE2071" w14:textId="72E8B28C">
      <w:pPr>
        <w:pStyle w:val="CommentText"/>
        <w:rPr>
          <w:rStyle w:val="Hyperlink"/>
        </w:rPr>
      </w:pPr>
      <w:hyperlink w:anchor="fragment-1" r:id="rId11">
        <w:r w:rsidRPr="6FB226AD" w:rsidR="6FB226AD">
          <w:rPr>
            <w:rStyle w:val="Hyperlink"/>
          </w:rPr>
          <w:t xml:space="preserve"> Availability</w:t>
        </w:r>
      </w:hyperlink>
      <w:r w:rsidR="6FB226AD">
        <w:rPr>
          <w:rStyle w:val="CommentReference"/>
        </w:rPr>
        <w:annotationRef/>
      </w:r>
      <w:r w:rsidR="6FB226AD">
        <w:rPr>
          <w:rStyle w:val="CommentReference"/>
        </w:rPr>
        <w:annotationRef/>
      </w:r>
    </w:p>
    <w:p w:rsidR="6FB226AD" w:rsidP="6FB226AD" w:rsidRDefault="00EC09D2" w14:paraId="60F0DC63" w14:textId="555BC032">
      <w:pPr>
        <w:pStyle w:val="CommentText"/>
        <w:rPr>
          <w:rStyle w:val="Hyperlink"/>
        </w:rPr>
      </w:pPr>
      <w:hyperlink w:anchor="fragment-2" r:id="rId12">
        <w:r w:rsidRPr="6FB226AD" w:rsidR="6FB226AD">
          <w:rPr>
            <w:rStyle w:val="Hyperlink"/>
          </w:rPr>
          <w:t>Deployability</w:t>
        </w:r>
      </w:hyperlink>
    </w:p>
    <w:p w:rsidR="6FB226AD" w:rsidP="6FB226AD" w:rsidRDefault="00EC09D2" w14:paraId="13C5E560" w14:textId="2E62C68C">
      <w:pPr>
        <w:pStyle w:val="CommentText"/>
        <w:rPr>
          <w:rStyle w:val="Hyperlink"/>
        </w:rPr>
      </w:pPr>
      <w:hyperlink w:anchor="fragment-3" r:id="rId13">
        <w:r w:rsidRPr="6FB226AD" w:rsidR="6FB226AD">
          <w:rPr>
            <w:rStyle w:val="Hyperlink"/>
          </w:rPr>
          <w:t>Energy Efficiency</w:t>
        </w:r>
      </w:hyperlink>
    </w:p>
    <w:p w:rsidR="6FB226AD" w:rsidP="6FB226AD" w:rsidRDefault="00EC09D2" w14:paraId="0BC679A1" w14:textId="79AA6243">
      <w:pPr>
        <w:pStyle w:val="CommentText"/>
        <w:rPr>
          <w:rStyle w:val="Hyperlink"/>
        </w:rPr>
      </w:pPr>
      <w:hyperlink w:anchor="fragment-4" r:id="rId14">
        <w:r w:rsidRPr="6FB226AD" w:rsidR="6FB226AD">
          <w:rPr>
            <w:rStyle w:val="Hyperlink"/>
          </w:rPr>
          <w:t>Integrability</w:t>
        </w:r>
      </w:hyperlink>
    </w:p>
    <w:p w:rsidR="6FB226AD" w:rsidP="6FB226AD" w:rsidRDefault="00EC09D2" w14:paraId="5E771CE5" w14:textId="0460F1A8">
      <w:pPr>
        <w:pStyle w:val="CommentText"/>
        <w:rPr>
          <w:rStyle w:val="Hyperlink"/>
        </w:rPr>
      </w:pPr>
      <w:hyperlink w:anchor="fragment-5" r:id="rId15">
        <w:r w:rsidRPr="6FB226AD" w:rsidR="6FB226AD">
          <w:rPr>
            <w:rStyle w:val="Hyperlink"/>
          </w:rPr>
          <w:t>Modifiability</w:t>
        </w:r>
      </w:hyperlink>
    </w:p>
    <w:p w:rsidR="6FB226AD" w:rsidP="6FB226AD" w:rsidRDefault="00EC09D2" w14:paraId="669BFA04" w14:textId="04F3D9F3">
      <w:pPr>
        <w:pStyle w:val="CommentText"/>
        <w:rPr>
          <w:rStyle w:val="Hyperlink"/>
        </w:rPr>
      </w:pPr>
      <w:hyperlink w:anchor="fragment-6" r:id="rId16">
        <w:r w:rsidRPr="6FB226AD" w:rsidR="6FB226AD">
          <w:rPr>
            <w:rStyle w:val="Hyperlink"/>
          </w:rPr>
          <w:t>Performance</w:t>
        </w:r>
      </w:hyperlink>
    </w:p>
    <w:p w:rsidR="6FB226AD" w:rsidP="6FB226AD" w:rsidRDefault="00EC09D2" w14:paraId="739B9BBE" w14:textId="10093E22">
      <w:pPr>
        <w:pStyle w:val="CommentText"/>
        <w:rPr>
          <w:rStyle w:val="Hyperlink"/>
        </w:rPr>
      </w:pPr>
      <w:hyperlink w:anchor="fragment-7" r:id="rId17">
        <w:r w:rsidRPr="6FB226AD" w:rsidR="6FB226AD">
          <w:rPr>
            <w:rStyle w:val="Hyperlink"/>
          </w:rPr>
          <w:t>Safety</w:t>
        </w:r>
      </w:hyperlink>
    </w:p>
    <w:p w:rsidR="6FB226AD" w:rsidP="6FB226AD" w:rsidRDefault="00EC09D2" w14:paraId="3A7FEF32" w14:textId="02F3C22D">
      <w:pPr>
        <w:pStyle w:val="CommentText"/>
        <w:rPr>
          <w:rStyle w:val="Hyperlink"/>
        </w:rPr>
      </w:pPr>
      <w:hyperlink w:anchor="fragment-8" r:id="rId18">
        <w:r w:rsidRPr="6FB226AD" w:rsidR="6FB226AD">
          <w:rPr>
            <w:rStyle w:val="Hyperlink"/>
          </w:rPr>
          <w:t>Security</w:t>
        </w:r>
      </w:hyperlink>
    </w:p>
    <w:p w:rsidR="6FB226AD" w:rsidP="6FB226AD" w:rsidRDefault="00EC09D2" w14:paraId="3B0BF5DF" w14:textId="4903C8B8">
      <w:pPr>
        <w:pStyle w:val="CommentText"/>
        <w:rPr>
          <w:rStyle w:val="Hyperlink"/>
        </w:rPr>
      </w:pPr>
      <w:hyperlink w:anchor="fragment-9" r:id="rId19">
        <w:r w:rsidRPr="6FB226AD" w:rsidR="6FB226AD">
          <w:rPr>
            <w:rStyle w:val="Hyperlink"/>
          </w:rPr>
          <w:t xml:space="preserve">Testability </w:t>
        </w:r>
      </w:hyperlink>
    </w:p>
    <w:p w:rsidR="6FB226AD" w:rsidP="6FB226AD" w:rsidRDefault="00EC09D2" w14:paraId="41792D10" w14:textId="6E20584B">
      <w:pPr>
        <w:pStyle w:val="CommentText"/>
      </w:pPr>
      <w:hyperlink w:anchor="fragment-10" r:id="rId20">
        <w:r w:rsidRPr="6FB226AD" w:rsidR="6FB226AD">
          <w:rPr>
            <w:rStyle w:val="Hyperlink"/>
          </w:rPr>
          <w:t>Usability</w:t>
        </w:r>
      </w:hyperlink>
    </w:p>
    <w:p w:rsidR="6FB226AD" w:rsidP="6FB226AD" w:rsidRDefault="6FB226AD" w14:paraId="3B676CC4" w14:textId="2571FF05">
      <w:pPr>
        <w:pStyle w:val="CommentText"/>
      </w:pPr>
    </w:p>
  </w:comment>
  <w:comment w:initials="SB" w:author="Stahl, Brian" w:date="2023-05-16T20:02:00Z" w:id="58">
    <w:p w:rsidR="6FB226AD" w:rsidP="6FB226AD" w:rsidRDefault="6FB226AD" w14:paraId="4F5A6D02" w14:textId="073A7C95">
      <w:pPr>
        <w:pStyle w:val="CommentText"/>
      </w:pPr>
      <w:r>
        <w:t>Will need to complete all Source, Stimulus, Environment, Artifacts, Response, and Response Measures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E6EF6F" w15:done="0"/>
  <w15:commentEx w15:paraId="3EFDAD21" w15:paraIdParent="43E6EF6F" w15:done="0"/>
  <w15:commentEx w15:paraId="30A9AE6B" w15:done="0"/>
  <w15:commentEx w15:paraId="3DA6D4D3" w15:done="0"/>
  <w15:commentEx w15:paraId="59A58232" w15:done="0"/>
  <w15:commentEx w15:paraId="49AFF4F2" w15:done="1"/>
  <w15:commentEx w15:paraId="3B676CC4" w15:paraIdParent="49AFF4F2" w15:done="1"/>
  <w15:commentEx w15:paraId="4F5A6D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0E5DC0" w16cex:dateUtc="2023-05-16T23:53:00Z"/>
  <w16cex:commentExtensible w16cex:durableId="36E53873" w16cex:dateUtc="2023-05-17T00:19:00Z"/>
  <w16cex:commentExtensible w16cex:durableId="7DABF2F8" w16cex:dateUtc="2023-05-17T00:02:00Z"/>
  <w16cex:commentExtensible w16cex:durableId="08458A9E" w16cex:dateUtc="2023-05-17T00:21:00Z"/>
  <w16cex:commentExtensible w16cex:durableId="2B4D6D16" w16cex:dateUtc="2023-05-17T00:03:00Z"/>
  <w16cex:commentExtensible w16cex:durableId="600EF7BA" w16cex:dateUtc="2023-05-16T23:53:00Z">
    <w16cex:extLst>
      <w16:ext w16:uri="{CE6994B0-6A32-4C9F-8C6B-6E91EDA988CE}">
        <cr:reactions xmlns:cr="http://schemas.microsoft.com/office/comments/2020/reactions">
          <cr:reaction reactionType="1">
            <cr:reactionInfo dateUtc="2023-05-19T23:15:28Z">
              <cr:user userId="S::bjs6427@psu.edu::d97617bf-c1d8-4e96-bf72-66172021b879" userProvider="AD" userName="Stahl, Brian"/>
            </cr:reactionInfo>
          </cr:reaction>
        </cr:reactions>
      </w16:ext>
    </w16cex:extLst>
  </w16cex:commentExtensible>
  <w16cex:commentExtensible w16cex:durableId="538807A9" w16cex:dateUtc="2023-05-17T00:19:00Z"/>
  <w16cex:commentExtensible w16cex:durableId="33F4C30C" w16cex:dateUtc="2023-05-17T0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E6EF6F" w16cid:durableId="280E5DC0"/>
  <w16cid:commentId w16cid:paraId="3EFDAD21" w16cid:durableId="36E53873"/>
  <w16cid:commentId w16cid:paraId="30A9AE6B" w16cid:durableId="7DABF2F8"/>
  <w16cid:commentId w16cid:paraId="3DA6D4D3" w16cid:durableId="08458A9E"/>
  <w16cid:commentId w16cid:paraId="59A58232" w16cid:durableId="2B4D6D16"/>
  <w16cid:commentId w16cid:paraId="49AFF4F2" w16cid:durableId="600EF7BA"/>
  <w16cid:commentId w16cid:paraId="3B676CC4" w16cid:durableId="538807A9"/>
  <w16cid:commentId w16cid:paraId="4F5A6D02" w16cid:durableId="33F4C3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9D4" w:rsidP="007B07C8" w:rsidRDefault="008659D4" w14:paraId="1D261583" w14:textId="77777777">
      <w:pPr>
        <w:spacing w:after="0" w:line="240" w:lineRule="auto"/>
      </w:pPr>
      <w:r>
        <w:separator/>
      </w:r>
    </w:p>
  </w:endnote>
  <w:endnote w:type="continuationSeparator" w:id="0">
    <w:p w:rsidR="008659D4" w:rsidP="007B07C8" w:rsidRDefault="008659D4" w14:paraId="6E0A5963" w14:textId="77777777">
      <w:pPr>
        <w:spacing w:after="0" w:line="240" w:lineRule="auto"/>
      </w:pPr>
      <w:r>
        <w:continuationSeparator/>
      </w:r>
    </w:p>
  </w:endnote>
  <w:endnote w:type="continuationNotice" w:id="1">
    <w:p w:rsidR="008659D4" w:rsidRDefault="008659D4" w14:paraId="067B45C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9D4" w:rsidP="007B07C8" w:rsidRDefault="008659D4" w14:paraId="6AFE705D" w14:textId="77777777">
      <w:pPr>
        <w:spacing w:after="0" w:line="240" w:lineRule="auto"/>
      </w:pPr>
      <w:r>
        <w:separator/>
      </w:r>
    </w:p>
  </w:footnote>
  <w:footnote w:type="continuationSeparator" w:id="0">
    <w:p w:rsidR="008659D4" w:rsidP="007B07C8" w:rsidRDefault="008659D4" w14:paraId="5DE2DEF8" w14:textId="77777777">
      <w:pPr>
        <w:spacing w:after="0" w:line="240" w:lineRule="auto"/>
      </w:pPr>
      <w:r>
        <w:continuationSeparator/>
      </w:r>
    </w:p>
  </w:footnote>
  <w:footnote w:type="continuationNotice" w:id="1">
    <w:p w:rsidR="008659D4" w:rsidRDefault="008659D4" w14:paraId="419D12E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64EC"/>
    <w:multiLevelType w:val="hybridMultilevel"/>
    <w:tmpl w:val="7276ABBA"/>
    <w:lvl w:ilvl="0" w:tplc="7FC672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9A06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A8A4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32AD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CA5B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6AF5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C2D3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9230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EC56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D1555"/>
    <w:multiLevelType w:val="hybridMultilevel"/>
    <w:tmpl w:val="ADD41966"/>
    <w:lvl w:ilvl="0" w:tplc="B36228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D6C8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682D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3415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D01E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C411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1298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A661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3A57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843022"/>
    <w:multiLevelType w:val="hybridMultilevel"/>
    <w:tmpl w:val="8F4CBF86"/>
    <w:lvl w:ilvl="0" w:tplc="171A92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4A63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02E1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925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9EDA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2CA6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7813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8E9F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B87E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CDF364"/>
    <w:multiLevelType w:val="hybridMultilevel"/>
    <w:tmpl w:val="E95883DC"/>
    <w:lvl w:ilvl="0" w:tplc="124AEB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4E7C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E2F1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606D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52CD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8C87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A8C4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3625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86E8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B12908"/>
    <w:multiLevelType w:val="hybridMultilevel"/>
    <w:tmpl w:val="D7AC74DA"/>
    <w:lvl w:ilvl="0" w:tplc="4B766E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7C0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D2BB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0AB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92D1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A0A5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1A3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C00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A22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27126129">
    <w:abstractNumId w:val="2"/>
  </w:num>
  <w:num w:numId="2" w16cid:durableId="583534309">
    <w:abstractNumId w:val="0"/>
  </w:num>
  <w:num w:numId="3" w16cid:durableId="81145695">
    <w:abstractNumId w:val="4"/>
  </w:num>
  <w:num w:numId="4" w16cid:durableId="653294541">
    <w:abstractNumId w:val="3"/>
  </w:num>
  <w:num w:numId="5" w16cid:durableId="9979990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Manish">
    <w15:presenceInfo w15:providerId="AD" w15:userId="S::mxs6992@psu.edu::f56fe154-7b3f-4cdf-a628-8f484d76d2e8"/>
  </w15:person>
  <w15:person w15:author="Stahl, Brian">
    <w15:presenceInfo w15:providerId="AD" w15:userId="S::bjs6427@psu.edu::d97617bf-c1d8-4e96-bf72-66172021b87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CDD65E"/>
    <w:rsid w:val="00024D7E"/>
    <w:rsid w:val="00042D44"/>
    <w:rsid w:val="00046C69"/>
    <w:rsid w:val="000E1893"/>
    <w:rsid w:val="000F0C92"/>
    <w:rsid w:val="001A0792"/>
    <w:rsid w:val="00226833"/>
    <w:rsid w:val="00239264"/>
    <w:rsid w:val="00245F1E"/>
    <w:rsid w:val="00290C65"/>
    <w:rsid w:val="002F3751"/>
    <w:rsid w:val="003017F4"/>
    <w:rsid w:val="003161CC"/>
    <w:rsid w:val="003341A0"/>
    <w:rsid w:val="003560C2"/>
    <w:rsid w:val="00374539"/>
    <w:rsid w:val="00374ED2"/>
    <w:rsid w:val="003824C5"/>
    <w:rsid w:val="003900E5"/>
    <w:rsid w:val="0039039B"/>
    <w:rsid w:val="00391D47"/>
    <w:rsid w:val="0040086B"/>
    <w:rsid w:val="0042350B"/>
    <w:rsid w:val="004E45AE"/>
    <w:rsid w:val="00506DF7"/>
    <w:rsid w:val="00544A86"/>
    <w:rsid w:val="005D6130"/>
    <w:rsid w:val="006566E4"/>
    <w:rsid w:val="00663816"/>
    <w:rsid w:val="00666F29"/>
    <w:rsid w:val="00697990"/>
    <w:rsid w:val="006C322B"/>
    <w:rsid w:val="00723BA4"/>
    <w:rsid w:val="00735AFA"/>
    <w:rsid w:val="00757946"/>
    <w:rsid w:val="007B07C8"/>
    <w:rsid w:val="007D7DCA"/>
    <w:rsid w:val="007F47E0"/>
    <w:rsid w:val="008046CE"/>
    <w:rsid w:val="008626A9"/>
    <w:rsid w:val="008659D4"/>
    <w:rsid w:val="008F537F"/>
    <w:rsid w:val="00915B08"/>
    <w:rsid w:val="009228AE"/>
    <w:rsid w:val="00922930"/>
    <w:rsid w:val="0094115D"/>
    <w:rsid w:val="009459A7"/>
    <w:rsid w:val="0095510C"/>
    <w:rsid w:val="009631CF"/>
    <w:rsid w:val="00A0026B"/>
    <w:rsid w:val="00A91E6E"/>
    <w:rsid w:val="00AA037D"/>
    <w:rsid w:val="00AB25D9"/>
    <w:rsid w:val="00AF1A47"/>
    <w:rsid w:val="00AF1C12"/>
    <w:rsid w:val="00B3068C"/>
    <w:rsid w:val="00B515CB"/>
    <w:rsid w:val="00B52DF0"/>
    <w:rsid w:val="00B53A2E"/>
    <w:rsid w:val="00B84A81"/>
    <w:rsid w:val="00B92FEB"/>
    <w:rsid w:val="00BC40FE"/>
    <w:rsid w:val="00BD1F28"/>
    <w:rsid w:val="00BD344A"/>
    <w:rsid w:val="00BD60B2"/>
    <w:rsid w:val="00C00AFC"/>
    <w:rsid w:val="00C17C83"/>
    <w:rsid w:val="00C24A6D"/>
    <w:rsid w:val="00C43362"/>
    <w:rsid w:val="00C66D4C"/>
    <w:rsid w:val="00C74FFF"/>
    <w:rsid w:val="00C867D8"/>
    <w:rsid w:val="00CA7896"/>
    <w:rsid w:val="00CE05A3"/>
    <w:rsid w:val="00D21AED"/>
    <w:rsid w:val="00D52F84"/>
    <w:rsid w:val="00D62BA4"/>
    <w:rsid w:val="00D73C67"/>
    <w:rsid w:val="00DA6DEA"/>
    <w:rsid w:val="00DB2E8C"/>
    <w:rsid w:val="00E11147"/>
    <w:rsid w:val="00E66254"/>
    <w:rsid w:val="00E66CD7"/>
    <w:rsid w:val="00EB4345"/>
    <w:rsid w:val="00EC09D2"/>
    <w:rsid w:val="00EC6367"/>
    <w:rsid w:val="00EF6193"/>
    <w:rsid w:val="00F113C6"/>
    <w:rsid w:val="00F3664A"/>
    <w:rsid w:val="00F57136"/>
    <w:rsid w:val="00F866E1"/>
    <w:rsid w:val="00F90991"/>
    <w:rsid w:val="00FC73E3"/>
    <w:rsid w:val="00FD77ED"/>
    <w:rsid w:val="01701C75"/>
    <w:rsid w:val="01793734"/>
    <w:rsid w:val="030983A1"/>
    <w:rsid w:val="033DE6C9"/>
    <w:rsid w:val="03B017DA"/>
    <w:rsid w:val="045A7E53"/>
    <w:rsid w:val="05064EC9"/>
    <w:rsid w:val="0649E5D0"/>
    <w:rsid w:val="07478470"/>
    <w:rsid w:val="074DBF9E"/>
    <w:rsid w:val="07749C13"/>
    <w:rsid w:val="0960B349"/>
    <w:rsid w:val="09E89920"/>
    <w:rsid w:val="0A2AE6FA"/>
    <w:rsid w:val="0AF58470"/>
    <w:rsid w:val="0B9F92DA"/>
    <w:rsid w:val="0BA837D4"/>
    <w:rsid w:val="0C1BB401"/>
    <w:rsid w:val="0CC407C5"/>
    <w:rsid w:val="0CCE3301"/>
    <w:rsid w:val="0D716A5E"/>
    <w:rsid w:val="0DEF8356"/>
    <w:rsid w:val="0EE01F1B"/>
    <w:rsid w:val="0F2B3E8F"/>
    <w:rsid w:val="0F7DE21E"/>
    <w:rsid w:val="0FCFF4CD"/>
    <w:rsid w:val="11BF346D"/>
    <w:rsid w:val="12AB89FC"/>
    <w:rsid w:val="134AEA19"/>
    <w:rsid w:val="14E6BA7A"/>
    <w:rsid w:val="16A1374B"/>
    <w:rsid w:val="16CDD65E"/>
    <w:rsid w:val="171F98F9"/>
    <w:rsid w:val="181E93B5"/>
    <w:rsid w:val="18D93718"/>
    <w:rsid w:val="193AF682"/>
    <w:rsid w:val="19824541"/>
    <w:rsid w:val="1BA27AD1"/>
    <w:rsid w:val="1C8B4572"/>
    <w:rsid w:val="1D7E9BC7"/>
    <w:rsid w:val="1EADBF82"/>
    <w:rsid w:val="1F146774"/>
    <w:rsid w:val="1FEA05D8"/>
    <w:rsid w:val="20285462"/>
    <w:rsid w:val="2075EBF4"/>
    <w:rsid w:val="20B024D8"/>
    <w:rsid w:val="218F3A2B"/>
    <w:rsid w:val="22A7A3E0"/>
    <w:rsid w:val="22D39430"/>
    <w:rsid w:val="24C9222C"/>
    <w:rsid w:val="2500E94B"/>
    <w:rsid w:val="2624EAF6"/>
    <w:rsid w:val="268F3F96"/>
    <w:rsid w:val="26E96B50"/>
    <w:rsid w:val="2831DACB"/>
    <w:rsid w:val="28A7DB88"/>
    <w:rsid w:val="29027CC0"/>
    <w:rsid w:val="2BA3B416"/>
    <w:rsid w:val="2BBEA527"/>
    <w:rsid w:val="2C30C4C2"/>
    <w:rsid w:val="2CB24B74"/>
    <w:rsid w:val="2ED3D8D4"/>
    <w:rsid w:val="2EFAD629"/>
    <w:rsid w:val="2FA66074"/>
    <w:rsid w:val="302307A7"/>
    <w:rsid w:val="327A94DE"/>
    <w:rsid w:val="33061621"/>
    <w:rsid w:val="332D0FBF"/>
    <w:rsid w:val="33E3A16C"/>
    <w:rsid w:val="3402DBDC"/>
    <w:rsid w:val="3416653F"/>
    <w:rsid w:val="349F4527"/>
    <w:rsid w:val="34BDFCB8"/>
    <w:rsid w:val="35A62097"/>
    <w:rsid w:val="35C339CC"/>
    <w:rsid w:val="3678D80C"/>
    <w:rsid w:val="37075513"/>
    <w:rsid w:val="38A5354C"/>
    <w:rsid w:val="39AE0C47"/>
    <w:rsid w:val="39D2EA6D"/>
    <w:rsid w:val="39FE915B"/>
    <w:rsid w:val="3A7A6F8D"/>
    <w:rsid w:val="3D14B28E"/>
    <w:rsid w:val="3E694234"/>
    <w:rsid w:val="41A0E2F6"/>
    <w:rsid w:val="41BADC3B"/>
    <w:rsid w:val="41C547C6"/>
    <w:rsid w:val="42D0D120"/>
    <w:rsid w:val="42F6A565"/>
    <w:rsid w:val="433CB357"/>
    <w:rsid w:val="436365B8"/>
    <w:rsid w:val="43CCD74B"/>
    <w:rsid w:val="45B028CC"/>
    <w:rsid w:val="46B19F21"/>
    <w:rsid w:val="47BFBC8D"/>
    <w:rsid w:val="4805DA0F"/>
    <w:rsid w:val="4931CACF"/>
    <w:rsid w:val="49AA85B9"/>
    <w:rsid w:val="4A0C62A6"/>
    <w:rsid w:val="4EA49517"/>
    <w:rsid w:val="4F2CE6BD"/>
    <w:rsid w:val="4FB1D4BF"/>
    <w:rsid w:val="512306BC"/>
    <w:rsid w:val="52FDEB2F"/>
    <w:rsid w:val="546625AD"/>
    <w:rsid w:val="55041F0C"/>
    <w:rsid w:val="55E683AB"/>
    <w:rsid w:val="5802D57C"/>
    <w:rsid w:val="59BA0F4F"/>
    <w:rsid w:val="59D7902F"/>
    <w:rsid w:val="5A22B081"/>
    <w:rsid w:val="5A5C126A"/>
    <w:rsid w:val="5AEE610D"/>
    <w:rsid w:val="5B0EF7E6"/>
    <w:rsid w:val="5D0F30F1"/>
    <w:rsid w:val="5DD453FD"/>
    <w:rsid w:val="5E18B873"/>
    <w:rsid w:val="5F2F838D"/>
    <w:rsid w:val="5F52C38D"/>
    <w:rsid w:val="5F7E9216"/>
    <w:rsid w:val="5FE7D3B5"/>
    <w:rsid w:val="6046D1B3"/>
    <w:rsid w:val="60A3EC7C"/>
    <w:rsid w:val="6192AAF6"/>
    <w:rsid w:val="61C9E19E"/>
    <w:rsid w:val="625F93B2"/>
    <w:rsid w:val="62B632D8"/>
    <w:rsid w:val="634C27CE"/>
    <w:rsid w:val="6530DB7D"/>
    <w:rsid w:val="65AD5BDF"/>
    <w:rsid w:val="685EC976"/>
    <w:rsid w:val="693C35BD"/>
    <w:rsid w:val="69F8AEBE"/>
    <w:rsid w:val="6A94127C"/>
    <w:rsid w:val="6C167A5D"/>
    <w:rsid w:val="6C435AA0"/>
    <w:rsid w:val="6E238521"/>
    <w:rsid w:val="6E543A4C"/>
    <w:rsid w:val="6EDD4D93"/>
    <w:rsid w:val="6FB226AD"/>
    <w:rsid w:val="6FBF5582"/>
    <w:rsid w:val="70B57C07"/>
    <w:rsid w:val="714B2993"/>
    <w:rsid w:val="71E272EB"/>
    <w:rsid w:val="72CC613A"/>
    <w:rsid w:val="7394DAAD"/>
    <w:rsid w:val="739C83C5"/>
    <w:rsid w:val="73BE345A"/>
    <w:rsid w:val="74AE49AE"/>
    <w:rsid w:val="74BAD0B0"/>
    <w:rsid w:val="750FA833"/>
    <w:rsid w:val="75F73DB7"/>
    <w:rsid w:val="779523A7"/>
    <w:rsid w:val="785BADB7"/>
    <w:rsid w:val="78B4E67C"/>
    <w:rsid w:val="7CBC2BE6"/>
    <w:rsid w:val="7F3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D65E"/>
  <w15:chartTrackingRefBased/>
  <w15:docId w15:val="{DFA711AC-E3C1-4613-9EAA-20FAB40B8D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Revision">
    <w:name w:val="Revision"/>
    <w:hidden/>
    <w:uiPriority w:val="99"/>
    <w:semiHidden/>
    <w:rsid w:val="007B07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07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07C8"/>
  </w:style>
  <w:style w:type="paragraph" w:styleId="Footer">
    <w:name w:val="footer"/>
    <w:basedOn w:val="Normal"/>
    <w:link w:val="FooterChar"/>
    <w:uiPriority w:val="99"/>
    <w:unhideWhenUsed/>
    <w:rsid w:val="007B07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07C8"/>
  </w:style>
  <w:style w:type="character" w:styleId="CommentReference">
    <w:name w:val="annotation reference"/>
    <w:basedOn w:val="DefaultParagraphFont"/>
    <w:uiPriority w:val="99"/>
    <w:semiHidden/>
    <w:unhideWhenUsed/>
    <w:rsid w:val="00C17C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7C8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17C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C8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17C8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0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psu.instructure.com/courses/2258193/pages/describing-quality-attributes?module_item_id=38037591" TargetMode="External"/><Relationship Id="rId13" Type="http://schemas.openxmlformats.org/officeDocument/2006/relationships/hyperlink" Target="https://psu.instructure.com/courses/2258193/pages/describing-quality-attributes?module_item_id=38037591" TargetMode="External"/><Relationship Id="rId18" Type="http://schemas.openxmlformats.org/officeDocument/2006/relationships/hyperlink" Target="https://psu.instructure.com/courses/2258193/pages/describing-quality-attributes?module_item_id=38037591" TargetMode="External"/><Relationship Id="rId3" Type="http://schemas.openxmlformats.org/officeDocument/2006/relationships/hyperlink" Target="https://psu.instructure.com/courses/2258193/pages/describing-quality-attributes?module_item_id=38037591" TargetMode="External"/><Relationship Id="rId7" Type="http://schemas.openxmlformats.org/officeDocument/2006/relationships/hyperlink" Target="https://psu.instructure.com/courses/2258193/pages/describing-quality-attributes?module_item_id=38037591" TargetMode="External"/><Relationship Id="rId12" Type="http://schemas.openxmlformats.org/officeDocument/2006/relationships/hyperlink" Target="https://psu.instructure.com/courses/2258193/pages/describing-quality-attributes?module_item_id=38037591" TargetMode="External"/><Relationship Id="rId17" Type="http://schemas.openxmlformats.org/officeDocument/2006/relationships/hyperlink" Target="https://psu.instructure.com/courses/2258193/pages/describing-quality-attributes?module_item_id=38037591" TargetMode="External"/><Relationship Id="rId2" Type="http://schemas.openxmlformats.org/officeDocument/2006/relationships/hyperlink" Target="https://psu.instructure.com/courses/2258193/pages/describing-quality-attributes?module_item_id=38037591" TargetMode="External"/><Relationship Id="rId16" Type="http://schemas.openxmlformats.org/officeDocument/2006/relationships/hyperlink" Target="https://psu.instructure.com/courses/2258193/pages/describing-quality-attributes?module_item_id=38037591" TargetMode="External"/><Relationship Id="rId20" Type="http://schemas.openxmlformats.org/officeDocument/2006/relationships/hyperlink" Target="https://psu.instructure.com/courses/2258193/pages/describing-quality-attributes?module_item_id=38037591" TargetMode="External"/><Relationship Id="rId1" Type="http://schemas.openxmlformats.org/officeDocument/2006/relationships/hyperlink" Target="https://psu.instructure.com/courses/2258193/pages/describing-quality-attributes?module_item_id=38037591" TargetMode="External"/><Relationship Id="rId6" Type="http://schemas.openxmlformats.org/officeDocument/2006/relationships/hyperlink" Target="https://psu.instructure.com/courses/2258193/pages/describing-quality-attributes?module_item_id=38037591" TargetMode="External"/><Relationship Id="rId11" Type="http://schemas.openxmlformats.org/officeDocument/2006/relationships/hyperlink" Target="https://psu.instructure.com/courses/2258193/pages/describing-quality-attributes?module_item_id=38037591" TargetMode="External"/><Relationship Id="rId5" Type="http://schemas.openxmlformats.org/officeDocument/2006/relationships/hyperlink" Target="https://psu.instructure.com/courses/2258193/pages/describing-quality-attributes?module_item_id=38037591" TargetMode="External"/><Relationship Id="rId15" Type="http://schemas.openxmlformats.org/officeDocument/2006/relationships/hyperlink" Target="https://psu.instructure.com/courses/2258193/pages/describing-quality-attributes?module_item_id=38037591" TargetMode="External"/><Relationship Id="rId10" Type="http://schemas.openxmlformats.org/officeDocument/2006/relationships/hyperlink" Target="https://psu.instructure.com/courses/2258193/pages/describing-quality-attributes?module_item_id=38037591" TargetMode="External"/><Relationship Id="rId19" Type="http://schemas.openxmlformats.org/officeDocument/2006/relationships/hyperlink" Target="https://psu.instructure.com/courses/2258193/pages/describing-quality-attributes?module_item_id=38037591" TargetMode="External"/><Relationship Id="rId4" Type="http://schemas.openxmlformats.org/officeDocument/2006/relationships/hyperlink" Target="https://psu.instructure.com/courses/2258193/pages/describing-quality-attributes?module_item_id=38037591" TargetMode="External"/><Relationship Id="rId9" Type="http://schemas.openxmlformats.org/officeDocument/2006/relationships/hyperlink" Target="https://psu.instructure.com/courses/2258193/pages/describing-quality-attributes?module_item_id=38037591" TargetMode="External"/><Relationship Id="rId14" Type="http://schemas.openxmlformats.org/officeDocument/2006/relationships/hyperlink" Target="https://psu.instructure.com/courses/2258193/pages/describing-quality-attributes?module_item_id=3803759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ab4c68-ae7f-43cc-b9f2-d2ae9801d42e" xsi:nil="true"/>
    <lcf76f155ced4ddcb4097134ff3c332f xmlns="80cb30e1-6f2a-4055-87a1-833e4a470a8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29D68A86025488CFF4B360EF13E75" ma:contentTypeVersion="8" ma:contentTypeDescription="Create a new document." ma:contentTypeScope="" ma:versionID="545e2664a984135fa089e8e6410974cd">
  <xsd:schema xmlns:xsd="http://www.w3.org/2001/XMLSchema" xmlns:xs="http://www.w3.org/2001/XMLSchema" xmlns:p="http://schemas.microsoft.com/office/2006/metadata/properties" xmlns:ns2="80cb30e1-6f2a-4055-87a1-833e4a470a83" xmlns:ns3="97ab4c68-ae7f-43cc-b9f2-d2ae9801d42e" targetNamespace="http://schemas.microsoft.com/office/2006/metadata/properties" ma:root="true" ma:fieldsID="f677bc440046930b28e883c72f7957a0" ns2:_="" ns3:_="">
    <xsd:import namespace="80cb30e1-6f2a-4055-87a1-833e4a470a83"/>
    <xsd:import namespace="97ab4c68-ae7f-43cc-b9f2-d2ae9801d4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b30e1-6f2a-4055-87a1-833e4a470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b4c68-ae7f-43cc-b9f2-d2ae9801d42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ead394f-224b-4d1d-9b78-c30809ca7077}" ma:internalName="TaxCatchAll" ma:showField="CatchAllData" ma:web="97ab4c68-ae7f-43cc-b9f2-d2ae9801d4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D4B844-0556-4DFB-98A8-9C4C37853D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86A95A-37A6-42CF-B8B0-2B175FD9C7BC}"/>
</file>

<file path=customXml/itemProps3.xml><?xml version="1.0" encoding="utf-8"?>
<ds:datastoreItem xmlns:ds="http://schemas.openxmlformats.org/officeDocument/2006/customXml" ds:itemID="{D675B5C9-6E43-43AA-BB03-68BE914CB10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Stahl, Brian</dc:creator>
  <cp:keywords/>
  <dc:description/>
  <cp:lastModifiedBy>Stahl, Brian</cp:lastModifiedBy>
  <cp:revision>50</cp:revision>
  <dcterms:created xsi:type="dcterms:W3CDTF">2023-05-15T18:38:00Z</dcterms:created>
  <dcterms:modified xsi:type="dcterms:W3CDTF">2023-05-19T23:23:01Z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0x010100B3D29D68A86025488CFF4B360EF13E75</vt:lpwstr>
  </property>
</Properties>
</file>